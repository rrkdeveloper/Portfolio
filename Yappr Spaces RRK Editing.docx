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BB4A" w14:textId="4F1D9AAF" w:rsidR="0052535A" w:rsidRPr="0052535A" w:rsidRDefault="0052535A" w:rsidP="00E04CBC">
      <w:pPr>
        <w:pStyle w:val="Title"/>
      </w:pPr>
      <w:r w:rsidRPr="0052535A">
        <w:t xml:space="preserve">Chapter 10: Using </w:t>
      </w:r>
      <w:r w:rsidR="00753B79">
        <w:t>YAPPR</w:t>
      </w:r>
      <w:r w:rsidR="00E04CBC">
        <w:t xml:space="preserve"> </w:t>
      </w:r>
      <w:r w:rsidR="00753B79">
        <w:t>Space</w:t>
      </w:r>
      <w:r w:rsidRPr="0052535A">
        <w:t>s</w:t>
      </w:r>
    </w:p>
    <w:p w14:paraId="25C2DEAD" w14:textId="22A3759B" w:rsidR="00CC5A07" w:rsidRPr="0052535A" w:rsidRDefault="00753B79" w:rsidP="0052535A">
      <w:pPr>
        <w:pStyle w:val="Heading1"/>
      </w:pPr>
      <w:r>
        <w:t>YAPPR</w:t>
      </w:r>
      <w:r w:rsidR="00E04CBC">
        <w:t xml:space="preserve"> </w:t>
      </w:r>
      <w:r>
        <w:t>Space</w:t>
      </w:r>
      <w:r w:rsidR="002523F5">
        <w:t xml:space="preserve"> overview</w:t>
      </w:r>
    </w:p>
    <w:p w14:paraId="3FE54FB1" w14:textId="2D227EF7" w:rsidR="002523F5" w:rsidRDefault="00753B79" w:rsidP="002960EB">
      <w:pPr>
        <w:pStyle w:val="BodyText"/>
      </w:pPr>
      <w:r>
        <w:t>YAPPR</w:t>
      </w:r>
      <w:r w:rsidR="00E04CBC">
        <w:t xml:space="preserve"> </w:t>
      </w:r>
      <w:r>
        <w:t>Space</w:t>
      </w:r>
      <w:r w:rsidR="002523F5">
        <w:t>s is a cloud</w:t>
      </w:r>
      <w:ins w:id="0" w:author="rrkrisauthor@gmail.com" w:date="2022-03-16T08:18:00Z">
        <w:r w:rsidR="00BE61D9">
          <w:t>-</w:t>
        </w:r>
      </w:ins>
      <w:del w:id="1" w:author="rrkrisauthor@gmail.com" w:date="2022-03-16T08:18:00Z">
        <w:r w:rsidR="002960EB" w:rsidDel="00BE61D9">
          <w:delText xml:space="preserve"> </w:delText>
        </w:r>
      </w:del>
      <w:r w:rsidR="002523F5">
        <w:t xml:space="preserve">based team collaboration and meeting application. It seamlessly integrates voice, video, tasks, sharing, and more into your browser or the </w:t>
      </w:r>
      <w:r>
        <w:t>Space</w:t>
      </w:r>
      <w:commentRangeStart w:id="2"/>
      <w:r w:rsidR="00E04CBC">
        <w:t>s</w:t>
      </w:r>
      <w:r w:rsidR="002523F5">
        <w:t xml:space="preserve"> </w:t>
      </w:r>
      <w:commentRangeEnd w:id="2"/>
      <w:r w:rsidR="00BE61D9">
        <w:rPr>
          <w:rStyle w:val="CommentReference"/>
          <w:rFonts w:ascii="Times New Roman" w:hAnsi="Times New Roman" w:cs="Times New Roman"/>
        </w:rPr>
        <w:commentReference w:id="2"/>
      </w:r>
      <w:r w:rsidR="002523F5">
        <w:t>application.</w:t>
      </w:r>
    </w:p>
    <w:p w14:paraId="5B2EFFA8" w14:textId="1CB934F9" w:rsidR="002523F5" w:rsidRDefault="002523F5" w:rsidP="002960EB">
      <w:pPr>
        <w:pStyle w:val="BodyText"/>
      </w:pPr>
      <w:commentRangeStart w:id="3"/>
      <w:r>
        <w:t xml:space="preserve">You can use the </w:t>
      </w:r>
      <w:r w:rsidR="00753B79">
        <w:t>Space</w:t>
      </w:r>
      <w:r w:rsidR="00E04CBC">
        <w:t>s</w:t>
      </w:r>
      <w:r>
        <w:t xml:space="preserve"> area </w:t>
      </w:r>
      <w:r w:rsidR="002960EB">
        <w:t>under</w:t>
      </w:r>
      <w:r>
        <w:t xml:space="preserve"> the dashboard to start </w:t>
      </w:r>
      <w:r w:rsidRPr="002960EB">
        <w:t>a new</w:t>
      </w:r>
      <w:r>
        <w:t xml:space="preserve"> conversation. In fact, the first time you start using </w:t>
      </w:r>
      <w:r w:rsidR="00753B79">
        <w:t>YAPPR</w:t>
      </w:r>
      <w:r w:rsidR="00E04CBC">
        <w:t xml:space="preserve"> </w:t>
      </w:r>
      <w:r w:rsidR="00753B79">
        <w:t>Space</w:t>
      </w:r>
      <w:r>
        <w:t xml:space="preserve">s, you can view the option to create your own </w:t>
      </w:r>
      <w:r w:rsidR="00753B79">
        <w:t>Space</w:t>
      </w:r>
      <w:r>
        <w:t xml:space="preserve">. You can invite participants to your </w:t>
      </w:r>
      <w:r w:rsidR="00753B79">
        <w:t>Space</w:t>
      </w:r>
      <w:r>
        <w:t xml:space="preserve"> by entering their email addresses. You can set different permissions for each participant based on the type of actions you want them to be able to take within your </w:t>
      </w:r>
      <w:r w:rsidR="00753B79">
        <w:t>Space</w:t>
      </w:r>
      <w:r>
        <w:t xml:space="preserve">.  If you have many </w:t>
      </w:r>
      <w:r w:rsidR="00753B79">
        <w:t>Space</w:t>
      </w:r>
      <w:r w:rsidR="00E04CBC">
        <w:t>s</w:t>
      </w:r>
      <w:r>
        <w:t>, you can categorize the frequently used ones as favorites.</w:t>
      </w:r>
      <w:commentRangeEnd w:id="3"/>
      <w:r w:rsidR="00BE61D9">
        <w:rPr>
          <w:rStyle w:val="CommentReference"/>
          <w:rFonts w:ascii="Times New Roman" w:hAnsi="Times New Roman" w:cs="Times New Roman"/>
        </w:rPr>
        <w:commentReference w:id="3"/>
      </w:r>
    </w:p>
    <w:p w14:paraId="3512BF60" w14:textId="25773882" w:rsidR="002523F5" w:rsidRPr="002960EB" w:rsidRDefault="002523F5" w:rsidP="002960EB">
      <w:pPr>
        <w:pStyle w:val="BodyText"/>
      </w:pPr>
      <w:commentRangeStart w:id="4"/>
      <w:r>
        <w:t xml:space="preserve">You can privately share documents and even </w:t>
      </w:r>
      <w:ins w:id="5" w:author="rrkrisauthor@gmail.com" w:date="2022-03-16T08:32:00Z">
        <w:r w:rsidR="00171F99">
          <w:t>improve</w:t>
        </w:r>
      </w:ins>
      <w:del w:id="6" w:author="rrkrisauthor@gmail.com" w:date="2022-03-16T08:32:00Z">
        <w:r w:rsidDel="00171F99">
          <w:delText>escalate</w:delText>
        </w:r>
      </w:del>
      <w:r>
        <w:t xml:space="preserve"> your chat</w:t>
      </w:r>
      <w:ins w:id="7" w:author="rrkrisauthor@gmail.com" w:date="2022-03-16T08:32:00Z">
        <w:r w:rsidR="00171F99">
          <w:t>ting experience</w:t>
        </w:r>
      </w:ins>
      <w:r>
        <w:t xml:space="preserve"> with audio or video. The Posts area includes all the documents and files that you or </w:t>
      </w:r>
      <w:r w:rsidRPr="002960EB">
        <w:t xml:space="preserve">your teammates shared. </w:t>
      </w:r>
      <w:commentRangeStart w:id="8"/>
      <w:r w:rsidRPr="002960EB">
        <w:t xml:space="preserve">You can click on any of the posts to make comments, download </w:t>
      </w:r>
      <w:r w:rsidR="002960EB">
        <w:t>a</w:t>
      </w:r>
      <w:r w:rsidRPr="002960EB">
        <w:t xml:space="preserve"> </w:t>
      </w:r>
      <w:proofErr w:type="gramStart"/>
      <w:r w:rsidRPr="002960EB">
        <w:t>file</w:t>
      </w:r>
      <w:r w:rsidR="002960EB">
        <w:t>s</w:t>
      </w:r>
      <w:proofErr w:type="gramEnd"/>
      <w:r w:rsidRPr="002960EB">
        <w:t>, or attach more items, perhaps a revised version if you are editing a document.</w:t>
      </w:r>
      <w:commentRangeEnd w:id="4"/>
      <w:r w:rsidR="00171F99">
        <w:rPr>
          <w:rStyle w:val="CommentReference"/>
          <w:rFonts w:ascii="Times New Roman" w:hAnsi="Times New Roman" w:cs="Times New Roman"/>
        </w:rPr>
        <w:commentReference w:id="4"/>
      </w:r>
      <w:commentRangeEnd w:id="8"/>
      <w:r w:rsidR="006D4C89">
        <w:rPr>
          <w:rStyle w:val="CommentReference"/>
          <w:rFonts w:ascii="Times New Roman" w:hAnsi="Times New Roman" w:cs="Times New Roman"/>
        </w:rPr>
        <w:commentReference w:id="8"/>
      </w:r>
    </w:p>
    <w:p w14:paraId="2B449C92" w14:textId="7FE0335E" w:rsidR="002523F5" w:rsidRPr="002960EB" w:rsidRDefault="002523F5" w:rsidP="002523F5">
      <w:pPr>
        <w:pStyle w:val="BodyText"/>
      </w:pPr>
      <w:commentRangeStart w:id="9"/>
      <w:r w:rsidRPr="002960EB">
        <w:t xml:space="preserve">You can assign tasks to other members of your </w:t>
      </w:r>
      <w:r w:rsidR="00753B79">
        <w:t>Space</w:t>
      </w:r>
      <w:r w:rsidRPr="002960EB">
        <w:t>. Tasks are simply things that need to get done. You can also set due dates and post additional comments.</w:t>
      </w:r>
      <w:commentRangeEnd w:id="9"/>
      <w:r w:rsidR="006D4C89">
        <w:rPr>
          <w:rStyle w:val="CommentReference"/>
          <w:rFonts w:ascii="Times New Roman" w:hAnsi="Times New Roman" w:cs="Times New Roman"/>
        </w:rPr>
        <w:commentReference w:id="9"/>
      </w:r>
    </w:p>
    <w:p w14:paraId="02374697" w14:textId="4469B25A" w:rsidR="002523F5" w:rsidRPr="002960EB" w:rsidRDefault="00753B79" w:rsidP="00E04CBC">
      <w:pPr>
        <w:pStyle w:val="BodyText"/>
      </w:pPr>
      <w:r>
        <w:t>YAPPR</w:t>
      </w:r>
      <w:r w:rsidR="00E04CBC">
        <w:t xml:space="preserve"> </w:t>
      </w:r>
      <w:r>
        <w:t>Space</w:t>
      </w:r>
      <w:r w:rsidR="002523F5" w:rsidRPr="002960EB">
        <w:t xml:space="preserve">s integrates with </w:t>
      </w:r>
      <w:r>
        <w:t>YAPPR</w:t>
      </w:r>
      <w:commentRangeStart w:id="10"/>
      <w:r w:rsidR="00E04CBC">
        <w:t xml:space="preserve"> </w:t>
      </w:r>
      <w:proofErr w:type="spellStart"/>
      <w:r w:rsidR="00096249">
        <w:t>Accessr</w:t>
      </w:r>
      <w:proofErr w:type="spellEnd"/>
      <w:r w:rsidR="002523F5" w:rsidRPr="002960EB">
        <w:t>®</w:t>
      </w:r>
      <w:commentRangeEnd w:id="10"/>
      <w:r w:rsidR="006A1A70">
        <w:rPr>
          <w:rStyle w:val="CommentReference"/>
          <w:rFonts w:ascii="Times New Roman" w:hAnsi="Times New Roman" w:cs="Times New Roman"/>
        </w:rPr>
        <w:commentReference w:id="10"/>
      </w:r>
      <w:r w:rsidR="002523F5" w:rsidRPr="002960EB">
        <w:t xml:space="preserve">. You can use the </w:t>
      </w:r>
      <w:r>
        <w:t>YAPPR</w:t>
      </w:r>
      <w:r w:rsidR="00E04CBC">
        <w:t xml:space="preserve"> </w:t>
      </w:r>
      <w:proofErr w:type="spellStart"/>
      <w:r w:rsidR="00096249">
        <w:t>Accessr</w:t>
      </w:r>
      <w:proofErr w:type="spellEnd"/>
      <w:r w:rsidR="002960EB" w:rsidRPr="002960EB">
        <w:t>®</w:t>
      </w:r>
      <w:r w:rsidR="002523F5" w:rsidRPr="002960EB">
        <w:t xml:space="preserve"> </w:t>
      </w:r>
      <w:del w:id="11" w:author="rrkrisauthor@gmail.com" w:date="2022-03-16T08:44:00Z">
        <w:r w:rsidR="002523F5" w:rsidRPr="002960EB" w:rsidDel="009536A7">
          <w:delText>client :</w:delText>
        </w:r>
      </w:del>
      <w:ins w:id="12" w:author="rrkrisauthor@gmail.com" w:date="2022-03-16T08:44:00Z">
        <w:r w:rsidR="009536A7" w:rsidRPr="002960EB">
          <w:t>client</w:t>
        </w:r>
        <w:r w:rsidR="009536A7">
          <w:t xml:space="preserve"> to</w:t>
        </w:r>
        <w:r w:rsidR="009536A7" w:rsidRPr="002960EB">
          <w:t>:</w:t>
        </w:r>
      </w:ins>
    </w:p>
    <w:p w14:paraId="1D9BAF27" w14:textId="7C4C6668" w:rsidR="002523F5" w:rsidRPr="002960EB" w:rsidRDefault="009536A7" w:rsidP="00120FA5">
      <w:pPr>
        <w:pStyle w:val="ListBullet"/>
      </w:pPr>
      <w:ins w:id="13" w:author="rrkrisauthor@gmail.com" w:date="2022-03-16T08:44:00Z">
        <w:r>
          <w:t>E</w:t>
        </w:r>
      </w:ins>
      <w:del w:id="14" w:author="rrkrisauthor@gmail.com" w:date="2022-03-16T08:44:00Z">
        <w:r w:rsidR="002523F5" w:rsidRPr="002960EB" w:rsidDel="009536A7">
          <w:delText>To e</w:delText>
        </w:r>
      </w:del>
      <w:r w:rsidR="002523F5" w:rsidRPr="002960EB">
        <w:t xml:space="preserve">xchange instant messages with other users by using </w:t>
      </w:r>
      <w:r w:rsidR="00753B79">
        <w:t>YAPPR</w:t>
      </w:r>
      <w:commentRangeStart w:id="15"/>
      <w:commentRangeEnd w:id="15"/>
      <w:r>
        <w:rPr>
          <w:rStyle w:val="CommentReference"/>
          <w:rFonts w:ascii="Times New Roman" w:hAnsi="Times New Roman" w:cs="Times New Roman"/>
        </w:rPr>
        <w:commentReference w:id="15"/>
      </w:r>
      <w:del w:id="16" w:author="rrkrisauthor@gmail.com" w:date="2022-03-16T08:45:00Z">
        <w:r w:rsidR="00120FA5" w:rsidDel="009536A7">
          <w:delText>ontoso</w:delText>
        </w:r>
      </w:del>
      <w:r w:rsidR="00E04CBC">
        <w:t xml:space="preserve"> </w:t>
      </w:r>
      <w:r w:rsidR="00753B79">
        <w:t>Space</w:t>
      </w:r>
      <w:r w:rsidR="002523F5" w:rsidRPr="002960EB">
        <w:t>s Direct Messaging.</w:t>
      </w:r>
    </w:p>
    <w:p w14:paraId="789B29A8" w14:textId="48A9F293" w:rsidR="00CC5A07" w:rsidRPr="002960EB" w:rsidRDefault="009536A7" w:rsidP="002523F5">
      <w:pPr>
        <w:pStyle w:val="ListBullet"/>
      </w:pPr>
      <w:ins w:id="17" w:author="rrkrisauthor@gmail.com" w:date="2022-03-16T08:44:00Z">
        <w:r>
          <w:t>J</w:t>
        </w:r>
      </w:ins>
      <w:del w:id="18" w:author="rrkrisauthor@gmail.com" w:date="2022-03-16T08:44:00Z">
        <w:r w:rsidR="002523F5" w:rsidRPr="002960EB" w:rsidDel="009536A7">
          <w:delText>To j</w:delText>
        </w:r>
      </w:del>
      <w:r w:rsidR="002523F5" w:rsidRPr="002960EB">
        <w:t xml:space="preserve">oin a </w:t>
      </w:r>
      <w:r w:rsidR="00753B79">
        <w:t>Space</w:t>
      </w:r>
      <w:r w:rsidR="00E04CBC">
        <w:t>s</w:t>
      </w:r>
      <w:r w:rsidR="002523F5" w:rsidRPr="002960EB">
        <w:t xml:space="preserve"> meeting.</w:t>
      </w:r>
      <w:r w:rsidR="0072329D" w:rsidRPr="002960EB">
        <w:t xml:space="preserve"> </w:t>
      </w:r>
      <w:r w:rsidR="002523F5" w:rsidRPr="002960EB">
        <w:t xml:space="preserve"> </w:t>
      </w:r>
    </w:p>
    <w:p w14:paraId="739A159A" w14:textId="157A983E" w:rsidR="002523F5" w:rsidRPr="002960EB" w:rsidRDefault="002523F5" w:rsidP="00E04CBC">
      <w:pPr>
        <w:pStyle w:val="Heading1"/>
      </w:pPr>
      <w:r w:rsidRPr="002960EB">
        <w:t xml:space="preserve">Signing up for </w:t>
      </w:r>
      <w:r w:rsidR="00753B79">
        <w:t>YAPPR</w:t>
      </w:r>
      <w:r w:rsidR="00E04CBC">
        <w:t xml:space="preserve"> </w:t>
      </w:r>
      <w:r w:rsidR="00753B79">
        <w:t>Space</w:t>
      </w:r>
      <w:r w:rsidRPr="002960EB">
        <w:t xml:space="preserve">s from </w:t>
      </w:r>
      <w:r w:rsidR="00753B79">
        <w:t>YAPPR</w:t>
      </w:r>
      <w:r w:rsidR="00E04CBC">
        <w:t xml:space="preserve"> </w:t>
      </w:r>
      <w:proofErr w:type="spellStart"/>
      <w:r w:rsidR="00096249">
        <w:t>Accessr</w:t>
      </w:r>
      <w:proofErr w:type="spellEnd"/>
      <w:r w:rsidRPr="002960EB">
        <w:t>®</w:t>
      </w:r>
    </w:p>
    <w:p w14:paraId="793BB3A5" w14:textId="77777777" w:rsidR="002523F5" w:rsidRPr="002960EB" w:rsidRDefault="002523F5" w:rsidP="002523F5">
      <w:pPr>
        <w:pStyle w:val="Procedureheading"/>
      </w:pPr>
      <w:r w:rsidRPr="002960EB">
        <w:t>Before you begin</w:t>
      </w:r>
    </w:p>
    <w:p w14:paraId="0267C724" w14:textId="77777777" w:rsidR="002523F5" w:rsidRPr="002960EB" w:rsidRDefault="002523F5" w:rsidP="00E04CBC">
      <w:pPr>
        <w:pStyle w:val="BodyText"/>
      </w:pPr>
      <w:commentRangeStart w:id="19"/>
      <w:r w:rsidRPr="002960EB">
        <w:t>Enable Cloud Services.</w:t>
      </w:r>
      <w:commentRangeEnd w:id="19"/>
      <w:r w:rsidR="009536A7">
        <w:rPr>
          <w:rStyle w:val="CommentReference"/>
          <w:rFonts w:ascii="Times New Roman" w:hAnsi="Times New Roman" w:cs="Times New Roman"/>
        </w:rPr>
        <w:commentReference w:id="19"/>
      </w:r>
    </w:p>
    <w:p w14:paraId="624F6FD7" w14:textId="77777777" w:rsidR="002523F5" w:rsidRPr="002960EB" w:rsidRDefault="002523F5" w:rsidP="002523F5">
      <w:pPr>
        <w:pStyle w:val="Procedureheading"/>
      </w:pPr>
      <w:r w:rsidRPr="002960EB">
        <w:t>Procedure</w:t>
      </w:r>
    </w:p>
    <w:p w14:paraId="1C827B0E" w14:textId="66F9505D" w:rsidR="002523F5" w:rsidRPr="002960EB" w:rsidRDefault="002523F5" w:rsidP="00E04CBC">
      <w:pPr>
        <w:pStyle w:val="ListNumber"/>
      </w:pPr>
      <w:r w:rsidRPr="002960EB">
        <w:t xml:space="preserve">On </w:t>
      </w:r>
      <w:r w:rsidR="00E04CBC">
        <w:t xml:space="preserve">the </w:t>
      </w:r>
      <w:commentRangeStart w:id="20"/>
      <w:r w:rsidR="00E04CBC">
        <w:t>top of the</w:t>
      </w:r>
      <w:r w:rsidRPr="002960EB">
        <w:t xml:space="preserve"> screen, </w:t>
      </w:r>
      <w:commentRangeEnd w:id="20"/>
      <w:r w:rsidR="00ED4519">
        <w:rPr>
          <w:rStyle w:val="CommentReference"/>
          <w:rFonts w:ascii="Times New Roman" w:eastAsia="Times New Roman" w:hAnsi="Times New Roman" w:cs="Times New Roman"/>
        </w:rPr>
        <w:commentReference w:id="20"/>
      </w:r>
      <w:r w:rsidRPr="002960EB">
        <w:t xml:space="preserve">in the Equinox Meetings area, select </w:t>
      </w:r>
      <w:r w:rsidR="00753B79">
        <w:rPr>
          <w:b/>
          <w:bCs/>
        </w:rPr>
        <w:t>Space</w:t>
      </w:r>
      <w:r w:rsidR="00E04CBC">
        <w:rPr>
          <w:b/>
          <w:bCs/>
        </w:rPr>
        <w:t>s</w:t>
      </w:r>
      <w:r w:rsidRPr="002960EB">
        <w:rPr>
          <w:b/>
          <w:bCs/>
        </w:rPr>
        <w:t xml:space="preserve"> Sign</w:t>
      </w:r>
      <w:r w:rsidRPr="00AC3BB9">
        <w:t xml:space="preserve"> in</w:t>
      </w:r>
      <w:r w:rsidRPr="002960EB">
        <w:rPr>
          <w:b/>
          <w:bCs/>
        </w:rPr>
        <w:t xml:space="preserve"> / Sign up</w:t>
      </w:r>
      <w:r w:rsidRPr="002960EB">
        <w:t>.</w:t>
      </w:r>
    </w:p>
    <w:p w14:paraId="54B77A70" w14:textId="08A513DE" w:rsidR="002523F5" w:rsidRPr="002960EB" w:rsidRDefault="002523F5" w:rsidP="002960EB">
      <w:pPr>
        <w:pStyle w:val="ListContinue"/>
      </w:pPr>
      <w:r w:rsidRPr="002960EB">
        <w:t xml:space="preserve">The </w:t>
      </w:r>
      <w:r w:rsidR="00753B79">
        <w:t>Space</w:t>
      </w:r>
      <w:r w:rsidR="00E04CBC">
        <w:t>s</w:t>
      </w:r>
      <w:r w:rsidRPr="002960EB">
        <w:t xml:space="preserve"> URL </w:t>
      </w:r>
      <w:r w:rsidR="002960EB">
        <w:t>will open</w:t>
      </w:r>
      <w:r w:rsidRPr="002960EB">
        <w:t xml:space="preserve"> in the default browser.</w:t>
      </w:r>
    </w:p>
    <w:p w14:paraId="1DE0F6ED" w14:textId="77777777" w:rsidR="002523F5" w:rsidRPr="002960EB" w:rsidRDefault="002523F5" w:rsidP="002523F5">
      <w:pPr>
        <w:pStyle w:val="ListNumber"/>
      </w:pPr>
      <w:commentRangeStart w:id="21"/>
      <w:r w:rsidRPr="002960EB">
        <w:t>Type your work email address.</w:t>
      </w:r>
    </w:p>
    <w:p w14:paraId="5A6DAC93" w14:textId="24A1D001" w:rsidR="002523F5" w:rsidRDefault="002523F5" w:rsidP="00E04CBC">
      <w:pPr>
        <w:pStyle w:val="ListContinue"/>
      </w:pPr>
      <w:r>
        <w:t>Alternatively, if you have an account on Google, Office</w:t>
      </w:r>
      <w:del w:id="22" w:author="rrkrisauthor@gmail.com" w:date="2022-03-16T08:54:00Z">
        <w:r w:rsidDel="00ED4519">
          <w:delText xml:space="preserve">365, </w:delText>
        </w:r>
        <w:r w:rsidR="00E04CBC" w:rsidDel="00ED4519">
          <w:delText xml:space="preserve"> or</w:delText>
        </w:r>
      </w:del>
      <w:ins w:id="23" w:author="rrkrisauthor@gmail.com" w:date="2022-03-16T08:54:00Z">
        <w:r w:rsidR="00ED4519">
          <w:t>365, or</w:t>
        </w:r>
      </w:ins>
      <w:r w:rsidR="00E04CBC">
        <w:t xml:space="preserve"> </w:t>
      </w:r>
      <w:del w:id="24" w:author="rrkrisauthor@gmail.com" w:date="2022-03-16T08:54:00Z">
        <w:r w:rsidDel="00ED4519">
          <w:delText>Salesforce</w:delText>
        </w:r>
        <w:r w:rsidR="00E04CBC" w:rsidDel="00ED4519">
          <w:delText xml:space="preserve"> </w:delText>
        </w:r>
        <w:r w:rsidDel="00ED4519">
          <w:delText>,</w:delText>
        </w:r>
      </w:del>
      <w:ins w:id="25" w:author="rrkrisauthor@gmail.com" w:date="2022-03-16T08:54:00Z">
        <w:r w:rsidR="00ED4519">
          <w:t>Salesforce,</w:t>
        </w:r>
      </w:ins>
      <w:r>
        <w:t xml:space="preserve"> you can click the corresponding icon to log in to </w:t>
      </w:r>
      <w:r w:rsidR="00753B79">
        <w:t>Space</w:t>
      </w:r>
      <w:r w:rsidR="00E04CBC">
        <w:t>s</w:t>
      </w:r>
      <w:r>
        <w:t xml:space="preserve"> with your account credentials.</w:t>
      </w:r>
      <w:commentRangeEnd w:id="21"/>
      <w:r w:rsidR="00174147">
        <w:rPr>
          <w:rStyle w:val="CommentReference"/>
          <w:rFonts w:ascii="Times New Roman" w:hAnsi="Times New Roman" w:cs="Times New Roman"/>
        </w:rPr>
        <w:commentReference w:id="21"/>
      </w:r>
    </w:p>
    <w:p w14:paraId="3C82725F" w14:textId="77777777" w:rsidR="002523F5" w:rsidRDefault="002523F5" w:rsidP="0077258E">
      <w:pPr>
        <w:pStyle w:val="ListNumber"/>
      </w:pPr>
      <w:r>
        <w:t xml:space="preserve">Select </w:t>
      </w:r>
      <w:r w:rsidRPr="002523F5">
        <w:rPr>
          <w:b/>
          <w:bCs/>
        </w:rPr>
        <w:t xml:space="preserve">Yes, sign me </w:t>
      </w:r>
      <w:proofErr w:type="gramStart"/>
      <w:r w:rsidRPr="002523F5">
        <w:rPr>
          <w:b/>
          <w:bCs/>
        </w:rPr>
        <w:t>up!</w:t>
      </w:r>
      <w:r>
        <w:t>.</w:t>
      </w:r>
      <w:proofErr w:type="gramEnd"/>
    </w:p>
    <w:p w14:paraId="736A80B9" w14:textId="2F49B88E" w:rsidR="002523F5" w:rsidRDefault="002523F5" w:rsidP="0077258E">
      <w:pPr>
        <w:pStyle w:val="ListContinue"/>
        <w:tabs>
          <w:tab w:val="num" w:pos="720"/>
        </w:tabs>
      </w:pPr>
      <w:r>
        <w:t>You</w:t>
      </w:r>
      <w:ins w:id="26" w:author="rrkrisauthor@gmail.com" w:date="2022-03-16T09:05:00Z">
        <w:r w:rsidR="008B1522">
          <w:t xml:space="preserve"> will</w:t>
        </w:r>
      </w:ins>
      <w:r>
        <w:t xml:space="preserve"> receive an email to confirm your email address.</w:t>
      </w:r>
    </w:p>
    <w:p w14:paraId="57D92DB8" w14:textId="0C825BB1" w:rsidR="002523F5" w:rsidRDefault="002523F5" w:rsidP="002523F5">
      <w:pPr>
        <w:pStyle w:val="ListNumber"/>
      </w:pPr>
      <w:r>
        <w:t xml:space="preserve">Follow the steps in the email to complete </w:t>
      </w:r>
      <w:ins w:id="27" w:author="rrkrisauthor@gmail.com" w:date="2022-03-16T09:06:00Z">
        <w:r w:rsidR="008B1522">
          <w:t xml:space="preserve">the creation of </w:t>
        </w:r>
      </w:ins>
      <w:r>
        <w:t>your account.</w:t>
      </w:r>
    </w:p>
    <w:p w14:paraId="41BBD711" w14:textId="434510C6" w:rsidR="002523F5" w:rsidRDefault="002523F5" w:rsidP="002523F5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Logging in to </w:t>
      </w:r>
      <w:r w:rsidR="00753B79">
        <w:rPr>
          <w:rFonts w:eastAsiaTheme="minorHAnsi"/>
        </w:rPr>
        <w:t>YAPPR</w:t>
      </w:r>
      <w:r w:rsidR="00E04CBC">
        <w:rPr>
          <w:rFonts w:eastAsiaTheme="minorHAnsi"/>
        </w:rPr>
        <w:t xml:space="preserve"> </w:t>
      </w:r>
      <w:r w:rsidR="00753B79">
        <w:rPr>
          <w:rFonts w:eastAsiaTheme="minorHAnsi"/>
        </w:rPr>
        <w:t>Space</w:t>
      </w:r>
      <w:r>
        <w:rPr>
          <w:rFonts w:eastAsiaTheme="minorHAnsi"/>
        </w:rPr>
        <w:t>s</w:t>
      </w:r>
    </w:p>
    <w:p w14:paraId="5E367E3E" w14:textId="77777777" w:rsidR="002523F5" w:rsidRDefault="002523F5" w:rsidP="002523F5">
      <w:pPr>
        <w:pStyle w:val="Procedureheading"/>
        <w:rPr>
          <w:rFonts w:eastAsiaTheme="minorHAnsi"/>
        </w:rPr>
      </w:pPr>
      <w:commentRangeStart w:id="28"/>
      <w:r>
        <w:rPr>
          <w:rFonts w:eastAsiaTheme="minorHAnsi"/>
        </w:rPr>
        <w:t>About this task</w:t>
      </w:r>
      <w:commentRangeEnd w:id="28"/>
      <w:r w:rsidR="008B1522">
        <w:rPr>
          <w:rStyle w:val="CommentReference"/>
          <w:rFonts w:ascii="Times New Roman" w:hAnsi="Times New Roman" w:cs="Times New Roman"/>
          <w:b w:val="0"/>
          <w:bCs w:val="0"/>
        </w:rPr>
        <w:commentReference w:id="28"/>
      </w:r>
    </w:p>
    <w:p w14:paraId="6B95ECE8" w14:textId="7BFB3DE5" w:rsidR="002523F5" w:rsidRDefault="002523F5" w:rsidP="00E04CBC">
      <w:pPr>
        <w:pStyle w:val="BodyText"/>
        <w:rPr>
          <w:rFonts w:eastAsiaTheme="minorHAnsi"/>
        </w:rPr>
      </w:pPr>
      <w:r>
        <w:rPr>
          <w:rFonts w:eastAsiaTheme="minorHAnsi"/>
        </w:rPr>
        <w:lastRenderedPageBreak/>
        <w:t xml:space="preserve">Use this procedure to log in to </w:t>
      </w:r>
      <w:r w:rsidR="00753B79">
        <w:rPr>
          <w:rFonts w:eastAsiaTheme="minorHAnsi"/>
        </w:rPr>
        <w:t>Space</w:t>
      </w:r>
      <w:r w:rsidR="00E04CBC">
        <w:rPr>
          <w:rFonts w:eastAsiaTheme="minorHAnsi"/>
        </w:rPr>
        <w:t>s</w:t>
      </w:r>
      <w:r>
        <w:rPr>
          <w:rFonts w:eastAsiaTheme="minorHAnsi"/>
        </w:rPr>
        <w:t xml:space="preserve"> from the </w:t>
      </w:r>
      <w:r w:rsidR="00753B79">
        <w:t>YAPPR</w:t>
      </w:r>
      <w:r w:rsidR="00E04CBC">
        <w:t xml:space="preserve"> </w:t>
      </w:r>
      <w:proofErr w:type="spellStart"/>
      <w:r w:rsidR="00096249">
        <w:t>Accessr</w:t>
      </w:r>
      <w:proofErr w:type="spellEnd"/>
      <w:r>
        <w:rPr>
          <w:rFonts w:eastAsiaTheme="minorHAnsi" w:hint="cs"/>
          <w:sz w:val="14"/>
          <w:szCs w:val="14"/>
        </w:rPr>
        <w:t>®</w:t>
      </w:r>
      <w:r>
        <w:rPr>
          <w:rFonts w:eastAsiaTheme="minorHAnsi"/>
          <w:sz w:val="14"/>
          <w:szCs w:val="14"/>
        </w:rPr>
        <w:t xml:space="preserve"> </w:t>
      </w:r>
      <w:r>
        <w:rPr>
          <w:rFonts w:eastAsiaTheme="minorHAnsi"/>
        </w:rPr>
        <w:t>client.</w:t>
      </w:r>
    </w:p>
    <w:p w14:paraId="71AE7F0F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Before you begin</w:t>
      </w:r>
    </w:p>
    <w:p w14:paraId="4E4D492D" w14:textId="577ED35F" w:rsidR="002523F5" w:rsidRDefault="002523F5" w:rsidP="00D14F7A">
      <w:pPr>
        <w:pStyle w:val="BodyText"/>
        <w:rPr>
          <w:rFonts w:eastAsiaTheme="minorHAnsi"/>
        </w:rPr>
      </w:pPr>
      <w:commentRangeStart w:id="29"/>
      <w:r>
        <w:rPr>
          <w:rFonts w:eastAsiaTheme="minorHAnsi"/>
        </w:rPr>
        <w:t xml:space="preserve">Ensure that you have an account on </w:t>
      </w:r>
      <w:proofErr w:type="spellStart"/>
      <w:r w:rsidR="00096249">
        <w:t>Accessr</w:t>
      </w:r>
      <w:proofErr w:type="spellEnd"/>
      <w:r>
        <w:rPr>
          <w:rFonts w:eastAsiaTheme="minorHAnsi"/>
        </w:rPr>
        <w:t>.</w:t>
      </w:r>
      <w:commentRangeEnd w:id="29"/>
      <w:r w:rsidR="008B1522">
        <w:rPr>
          <w:rStyle w:val="CommentReference"/>
          <w:rFonts w:ascii="Times New Roman" w:hAnsi="Times New Roman" w:cs="Times New Roman"/>
        </w:rPr>
        <w:commentReference w:id="29"/>
      </w:r>
    </w:p>
    <w:p w14:paraId="05FD1E64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Procedure</w:t>
      </w:r>
    </w:p>
    <w:p w14:paraId="5A838A0A" w14:textId="3A117D0F" w:rsidR="002523F5" w:rsidRPr="002523F5" w:rsidRDefault="002523F5" w:rsidP="00E04CBC">
      <w:pPr>
        <w:pStyle w:val="ListNumber"/>
        <w:numPr>
          <w:ilvl w:val="0"/>
          <w:numId w:val="26"/>
        </w:numPr>
        <w:tabs>
          <w:tab w:val="clear" w:pos="432"/>
        </w:tabs>
        <w:ind w:left="720"/>
      </w:pPr>
      <w:r w:rsidRPr="002523F5">
        <w:rPr>
          <w:rFonts w:eastAsiaTheme="minorHAnsi"/>
        </w:rPr>
        <w:t xml:space="preserve">On the </w:t>
      </w:r>
      <w:r w:rsidR="00E04CBC">
        <w:rPr>
          <w:rFonts w:eastAsiaTheme="minorHAnsi"/>
        </w:rPr>
        <w:t>top of the</w:t>
      </w:r>
      <w:r w:rsidRPr="002523F5">
        <w:rPr>
          <w:rFonts w:eastAsiaTheme="minorHAnsi"/>
        </w:rPr>
        <w:t xml:space="preserve"> screen, in the </w:t>
      </w:r>
      <w:r w:rsidR="00753B79">
        <w:t>YAPPR</w:t>
      </w:r>
      <w:r w:rsidR="00E04CBC">
        <w:t xml:space="preserve"> </w:t>
      </w:r>
      <w:proofErr w:type="spellStart"/>
      <w:r w:rsidR="00096249">
        <w:t>Accessr</w:t>
      </w:r>
      <w:proofErr w:type="spellEnd"/>
      <w:r w:rsidRPr="002523F5">
        <w:rPr>
          <w:rFonts w:eastAsiaTheme="minorHAnsi"/>
        </w:rPr>
        <w:t xml:space="preserve"> Meetings area, select </w:t>
      </w:r>
      <w:r w:rsidR="00753B79">
        <w:rPr>
          <w:b/>
          <w:bCs/>
        </w:rPr>
        <w:t>Space</w:t>
      </w:r>
      <w:r w:rsidR="00E04CBC">
        <w:rPr>
          <w:b/>
          <w:bCs/>
        </w:rPr>
        <w:t>s</w:t>
      </w:r>
      <w:r w:rsidRPr="002523F5">
        <w:rPr>
          <w:b/>
          <w:bCs/>
        </w:rPr>
        <w:t xml:space="preserve"> </w:t>
      </w:r>
      <w:r w:rsidRPr="002960EB">
        <w:rPr>
          <w:b/>
          <w:bCs/>
        </w:rPr>
        <w:t>Sign in / Sign up</w:t>
      </w:r>
      <w:r w:rsidRPr="002960EB">
        <w:t>.</w:t>
      </w:r>
    </w:p>
    <w:p w14:paraId="035385D1" w14:textId="5BFC7104" w:rsidR="002523F5" w:rsidRDefault="002523F5" w:rsidP="002523F5">
      <w:pPr>
        <w:pStyle w:val="ListContinue"/>
        <w:rPr>
          <w:rFonts w:eastAsiaTheme="minorHAnsi"/>
          <w:color w:val="000000"/>
        </w:rPr>
      </w:pPr>
      <w:commentRangeStart w:id="30"/>
      <w:r>
        <w:rPr>
          <w:rFonts w:eastAsiaTheme="minorHAnsi"/>
        </w:rPr>
        <w:t xml:space="preserve">The </w:t>
      </w:r>
      <w:r w:rsidR="00753B79">
        <w:rPr>
          <w:rFonts w:eastAsiaTheme="minorHAnsi"/>
        </w:rPr>
        <w:t>Space</w:t>
      </w:r>
      <w:r w:rsidR="00E04CBC">
        <w:rPr>
          <w:rFonts w:eastAsiaTheme="minorHAnsi"/>
        </w:rPr>
        <w:t>s</w:t>
      </w:r>
      <w:r>
        <w:rPr>
          <w:rFonts w:eastAsiaTheme="minorHAnsi"/>
        </w:rPr>
        <w:t xml:space="preserve"> URL opens in the default </w:t>
      </w:r>
      <w:r>
        <w:rPr>
          <w:rFonts w:eastAsiaTheme="minorHAnsi"/>
          <w:color w:val="000000"/>
        </w:rPr>
        <w:t>browser.</w:t>
      </w:r>
      <w:commentRangeEnd w:id="30"/>
      <w:r w:rsidR="00053EF2">
        <w:rPr>
          <w:rStyle w:val="CommentReference"/>
          <w:rFonts w:ascii="Times New Roman" w:hAnsi="Times New Roman" w:cs="Times New Roman"/>
        </w:rPr>
        <w:commentReference w:id="30"/>
      </w:r>
    </w:p>
    <w:p w14:paraId="364150C8" w14:textId="77777777" w:rsidR="002523F5" w:rsidRDefault="002523F5" w:rsidP="002523F5">
      <w:pPr>
        <w:pStyle w:val="ListNumb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Enter your email address.</w:t>
      </w:r>
    </w:p>
    <w:p w14:paraId="02C4E8CC" w14:textId="555852CC" w:rsidR="002523F5" w:rsidRPr="002523F5" w:rsidRDefault="002523F5" w:rsidP="00E04CBC">
      <w:pPr>
        <w:pStyle w:val="ListContinue"/>
        <w:rPr>
          <w:rFonts w:eastAsiaTheme="minorHAnsi"/>
        </w:rPr>
      </w:pPr>
      <w:r w:rsidRPr="002523F5">
        <w:rPr>
          <w:rFonts w:eastAsiaTheme="minorHAnsi"/>
        </w:rPr>
        <w:t xml:space="preserve">Alternatively, if you have an account on Google, Office365, </w:t>
      </w:r>
      <w:r w:rsidR="00E04CBC">
        <w:rPr>
          <w:rFonts w:eastAsiaTheme="minorHAnsi"/>
        </w:rPr>
        <w:t>Salesforce</w:t>
      </w:r>
      <w:proofErr w:type="gramStart"/>
      <w:r w:rsidR="00E04CBC">
        <w:rPr>
          <w:rFonts w:eastAsiaTheme="minorHAnsi"/>
        </w:rPr>
        <w:t>,</w:t>
      </w:r>
      <w:r w:rsidRPr="002523F5">
        <w:rPr>
          <w:rFonts w:eastAsiaTheme="minorHAnsi"/>
        </w:rPr>
        <w:t xml:space="preserve"> </w:t>
      </w:r>
      <w:r w:rsidR="00E04CBC">
        <w:rPr>
          <w:rFonts w:eastAsiaTheme="minorHAnsi"/>
        </w:rPr>
        <w:t>,</w:t>
      </w:r>
      <w:proofErr w:type="gramEnd"/>
      <w:r w:rsidR="00E04CBC">
        <w:rPr>
          <w:rFonts w:eastAsiaTheme="minorHAnsi"/>
        </w:rPr>
        <w:t xml:space="preserve"> </w:t>
      </w:r>
      <w:r w:rsidRPr="002523F5">
        <w:rPr>
          <w:rFonts w:eastAsiaTheme="minorHAnsi"/>
        </w:rPr>
        <w:t xml:space="preserve">you can click the corresponding icon to log in to </w:t>
      </w:r>
      <w:r w:rsidR="00753B79">
        <w:rPr>
          <w:rFonts w:eastAsiaTheme="minorHAnsi"/>
        </w:rPr>
        <w:t>Space</w:t>
      </w:r>
      <w:r w:rsidR="00E04CBC">
        <w:rPr>
          <w:rFonts w:eastAsiaTheme="minorHAnsi"/>
        </w:rPr>
        <w:t>s</w:t>
      </w:r>
      <w:r w:rsidRPr="002523F5">
        <w:rPr>
          <w:rFonts w:eastAsiaTheme="minorHAnsi"/>
        </w:rPr>
        <w:t xml:space="preserve"> with your account credentials.</w:t>
      </w:r>
    </w:p>
    <w:p w14:paraId="57237FF2" w14:textId="77777777" w:rsidR="002523F5" w:rsidRPr="002523F5" w:rsidRDefault="0077258E" w:rsidP="002523F5">
      <w:pPr>
        <w:pStyle w:val="ListNumber"/>
      </w:pPr>
      <w:r>
        <w:rPr>
          <w:rFonts w:eastAsiaTheme="minorHAnsi"/>
        </w:rPr>
        <w:t xml:space="preserve">  </w:t>
      </w:r>
      <w:r w:rsidR="002523F5">
        <w:rPr>
          <w:rFonts w:eastAsiaTheme="minorHAnsi"/>
        </w:rPr>
        <w:t xml:space="preserve">In the </w:t>
      </w:r>
      <w:r w:rsidR="002523F5" w:rsidRPr="002523F5">
        <w:rPr>
          <w:b/>
          <w:bCs/>
        </w:rPr>
        <w:t>Password</w:t>
      </w:r>
      <w:r w:rsidR="002523F5" w:rsidRPr="002523F5">
        <w:t xml:space="preserve"> field, type your password.</w:t>
      </w:r>
    </w:p>
    <w:p w14:paraId="07F05CB5" w14:textId="77777777" w:rsidR="002523F5" w:rsidRPr="002523F5" w:rsidRDefault="002523F5" w:rsidP="00CD5A34">
      <w:pPr>
        <w:pStyle w:val="ListNumber"/>
      </w:pPr>
      <w:commentRangeStart w:id="31"/>
      <w:r w:rsidRPr="002523F5">
        <w:t>(Optional) To enable the application or browser to store your login credentials, select</w:t>
      </w:r>
      <w:r>
        <w:t xml:space="preserve"> </w:t>
      </w:r>
      <w:r w:rsidRPr="002523F5">
        <w:rPr>
          <w:b/>
          <w:bCs/>
        </w:rPr>
        <w:t>Keep me Signed in</w:t>
      </w:r>
      <w:r w:rsidRPr="002523F5">
        <w:t>.</w:t>
      </w:r>
      <w:commentRangeEnd w:id="31"/>
      <w:r w:rsidR="00192C5A">
        <w:rPr>
          <w:rStyle w:val="CommentReference"/>
          <w:rFonts w:ascii="Times New Roman" w:eastAsia="Times New Roman" w:hAnsi="Times New Roman" w:cs="Times New Roman"/>
        </w:rPr>
        <w:commentReference w:id="31"/>
      </w:r>
    </w:p>
    <w:p w14:paraId="2B21448D" w14:textId="77777777" w:rsidR="002523F5" w:rsidRDefault="002523F5" w:rsidP="002523F5">
      <w:pPr>
        <w:pStyle w:val="ListNumber"/>
      </w:pPr>
      <w:r w:rsidRPr="002523F5">
        <w:t xml:space="preserve">Select </w:t>
      </w:r>
      <w:r w:rsidRPr="002523F5">
        <w:rPr>
          <w:b/>
          <w:bCs/>
        </w:rPr>
        <w:t>Sign In</w:t>
      </w:r>
      <w:r w:rsidRPr="002523F5">
        <w:t>.</w:t>
      </w:r>
    </w:p>
    <w:p w14:paraId="364FA2ED" w14:textId="77777777" w:rsidR="002523F5" w:rsidRDefault="002523F5" w:rsidP="002523F5">
      <w:pPr>
        <w:autoSpaceDE w:val="0"/>
        <w:autoSpaceDN w:val="0"/>
        <w:adjustRightInd w:val="0"/>
        <w:rPr>
          <w:rFonts w:ascii="Arial-BoldMT" w:eastAsiaTheme="minorHAnsi" w:hAnsiTheme="minorHAnsi" w:cs="Arial-BoldMT"/>
          <w:b/>
          <w:bCs/>
          <w:color w:val="000000"/>
          <w:sz w:val="36"/>
          <w:szCs w:val="36"/>
        </w:rPr>
      </w:pPr>
    </w:p>
    <w:p w14:paraId="282A1F70" w14:textId="6FAA756F" w:rsidR="002523F5" w:rsidRDefault="002523F5" w:rsidP="00E04CBC">
      <w:pPr>
        <w:pStyle w:val="Heading1"/>
        <w:rPr>
          <w:rFonts w:eastAsiaTheme="minorHAnsi"/>
          <w:sz w:val="23"/>
          <w:szCs w:val="23"/>
        </w:rPr>
      </w:pPr>
      <w:commentRangeStart w:id="32"/>
      <w:r>
        <w:rPr>
          <w:rFonts w:eastAsiaTheme="minorHAnsi"/>
        </w:rPr>
        <w:t xml:space="preserve">Opening </w:t>
      </w:r>
      <w:r w:rsidR="00753B79">
        <w:rPr>
          <w:rFonts w:eastAsiaTheme="minorHAnsi"/>
        </w:rPr>
        <w:t>YAPPR</w:t>
      </w:r>
      <w:r w:rsidR="00E04CBC">
        <w:rPr>
          <w:rFonts w:eastAsiaTheme="minorHAnsi"/>
        </w:rPr>
        <w:t xml:space="preserve"> </w:t>
      </w:r>
      <w:r w:rsidR="00753B79">
        <w:rPr>
          <w:rFonts w:eastAsiaTheme="minorHAnsi"/>
        </w:rPr>
        <w:t>Space</w:t>
      </w:r>
      <w:r>
        <w:rPr>
          <w:rFonts w:eastAsiaTheme="minorHAnsi"/>
        </w:rPr>
        <w:t xml:space="preserve">s from within </w:t>
      </w:r>
      <w:r w:rsidR="00753B79">
        <w:t>YAPPR</w:t>
      </w:r>
      <w:r w:rsidR="00E04CBC">
        <w:t xml:space="preserve"> </w:t>
      </w:r>
      <w:proofErr w:type="spellStart"/>
      <w:r w:rsidR="00096249">
        <w:t>Accessr</w:t>
      </w:r>
      <w:commentRangeEnd w:id="32"/>
      <w:proofErr w:type="spellEnd"/>
      <w:r w:rsidR="00F25C5F">
        <w:rPr>
          <w:rStyle w:val="CommentReference"/>
          <w:rFonts w:ascii="Times New Roman" w:hAnsi="Times New Roman" w:cs="Times New Roman"/>
          <w:b w:val="0"/>
          <w:bCs w:val="0"/>
          <w:color w:val="auto"/>
          <w:kern w:val="0"/>
        </w:rPr>
        <w:commentReference w:id="32"/>
      </w:r>
    </w:p>
    <w:p w14:paraId="7304CE25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Before you begin</w:t>
      </w:r>
    </w:p>
    <w:p w14:paraId="1A656611" w14:textId="2944D985" w:rsidR="002523F5" w:rsidRDefault="002960EB" w:rsidP="00D14F7A">
      <w:pPr>
        <w:pStyle w:val="BodyText"/>
        <w:rPr>
          <w:rFonts w:eastAsiaTheme="minorHAnsi"/>
        </w:rPr>
      </w:pPr>
      <w:commentRangeStart w:id="33"/>
      <w:r>
        <w:rPr>
          <w:rFonts w:eastAsiaTheme="minorHAnsi"/>
        </w:rPr>
        <w:t>Log</w:t>
      </w:r>
      <w:r w:rsidR="002523F5">
        <w:rPr>
          <w:rFonts w:eastAsiaTheme="minorHAnsi"/>
        </w:rPr>
        <w:t xml:space="preserve">in to </w:t>
      </w:r>
      <w:proofErr w:type="spellStart"/>
      <w:r w:rsidR="00096249">
        <w:t>Accessr</w:t>
      </w:r>
      <w:proofErr w:type="spellEnd"/>
      <w:r w:rsidR="002523F5">
        <w:rPr>
          <w:rFonts w:eastAsiaTheme="minorHAnsi"/>
        </w:rPr>
        <w:t>.</w:t>
      </w:r>
      <w:commentRangeEnd w:id="33"/>
      <w:r w:rsidR="00191A4C">
        <w:rPr>
          <w:rStyle w:val="CommentReference"/>
          <w:rFonts w:ascii="Times New Roman" w:hAnsi="Times New Roman" w:cs="Times New Roman"/>
        </w:rPr>
        <w:commentReference w:id="33"/>
      </w:r>
    </w:p>
    <w:p w14:paraId="3F096122" w14:textId="77777777" w:rsidR="002523F5" w:rsidRDefault="002523F5" w:rsidP="002523F5">
      <w:pPr>
        <w:pStyle w:val="Procedureheading"/>
        <w:rPr>
          <w:rFonts w:eastAsiaTheme="minorHAnsi"/>
        </w:rPr>
      </w:pPr>
      <w:r>
        <w:rPr>
          <w:rFonts w:eastAsiaTheme="minorHAnsi"/>
        </w:rPr>
        <w:t>Procedure</w:t>
      </w:r>
    </w:p>
    <w:p w14:paraId="65E02FB7" w14:textId="71710CEE" w:rsidR="002523F5" w:rsidRDefault="002960EB" w:rsidP="00E04CBC">
      <w:pPr>
        <w:pStyle w:val="BodyText"/>
        <w:rPr>
          <w:rFonts w:eastAsiaTheme="minorHAnsi"/>
        </w:rPr>
      </w:pPr>
      <w:r>
        <w:rPr>
          <w:rFonts w:eastAsiaTheme="minorHAnsi"/>
        </w:rPr>
        <w:t>At</w:t>
      </w:r>
      <w:r w:rsidR="002523F5">
        <w:rPr>
          <w:rFonts w:eastAsiaTheme="minorHAnsi"/>
        </w:rPr>
        <w:t xml:space="preserve"> the </w:t>
      </w:r>
      <w:r w:rsidR="00E04CBC">
        <w:rPr>
          <w:rFonts w:eastAsiaTheme="minorHAnsi"/>
        </w:rPr>
        <w:t xml:space="preserve">top of </w:t>
      </w:r>
      <w:r w:rsidR="002523F5">
        <w:rPr>
          <w:rFonts w:eastAsiaTheme="minorHAnsi"/>
        </w:rPr>
        <w:t xml:space="preserve">screen, in the </w:t>
      </w:r>
      <w:proofErr w:type="spellStart"/>
      <w:r w:rsidR="00096249">
        <w:rPr>
          <w:rFonts w:eastAsiaTheme="minorHAnsi"/>
        </w:rPr>
        <w:t>Accessr</w:t>
      </w:r>
      <w:commentRangeStart w:id="34"/>
      <w:proofErr w:type="spellEnd"/>
      <w:r w:rsidR="002523F5">
        <w:rPr>
          <w:rFonts w:eastAsiaTheme="minorHAnsi"/>
        </w:rPr>
        <w:t xml:space="preserve"> Meetings area</w:t>
      </w:r>
      <w:commentRangeEnd w:id="34"/>
      <w:r w:rsidR="00F25C5F">
        <w:rPr>
          <w:rStyle w:val="CommentReference"/>
          <w:rFonts w:ascii="Times New Roman" w:hAnsi="Times New Roman" w:cs="Times New Roman"/>
        </w:rPr>
        <w:commentReference w:id="34"/>
      </w:r>
      <w:r w:rsidR="002523F5">
        <w:rPr>
          <w:rFonts w:eastAsiaTheme="minorHAnsi"/>
        </w:rPr>
        <w:t xml:space="preserve">, select </w:t>
      </w:r>
      <w:r w:rsidR="00753B79">
        <w:rPr>
          <w:rFonts w:eastAsiaTheme="minorEastAsia"/>
          <w:b/>
          <w:bCs/>
          <w:szCs w:val="22"/>
        </w:rPr>
        <w:t>Space</w:t>
      </w:r>
      <w:r w:rsidR="00E04CBC">
        <w:rPr>
          <w:rFonts w:eastAsiaTheme="minorEastAsia"/>
          <w:b/>
          <w:bCs/>
          <w:szCs w:val="22"/>
        </w:rPr>
        <w:t>s</w:t>
      </w:r>
      <w:r w:rsidR="002523F5" w:rsidRPr="00584081">
        <w:rPr>
          <w:rFonts w:eastAsiaTheme="minorEastAsia"/>
          <w:b/>
          <w:bCs/>
          <w:szCs w:val="22"/>
        </w:rPr>
        <w:t xml:space="preserve"> Dashboard</w:t>
      </w:r>
      <w:r w:rsidR="002523F5">
        <w:rPr>
          <w:rFonts w:eastAsiaTheme="minorHAnsi"/>
        </w:rPr>
        <w:t>.</w:t>
      </w:r>
    </w:p>
    <w:p w14:paraId="64935B91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</w:rPr>
        <w:t>The dashboard opens in one of the following:</w:t>
      </w:r>
    </w:p>
    <w:p w14:paraId="042CAC96" w14:textId="376394DE" w:rsidR="002523F5" w:rsidRDefault="002523F5" w:rsidP="002960EB">
      <w:pPr>
        <w:pStyle w:val="ListBullet"/>
        <w:rPr>
          <w:rFonts w:eastAsiaTheme="minorHAnsi"/>
        </w:rPr>
      </w:pPr>
      <w:r>
        <w:rPr>
          <w:rFonts w:eastAsiaTheme="minorHAnsi"/>
        </w:rPr>
        <w:t xml:space="preserve">The </w:t>
      </w:r>
      <w:r w:rsidR="00753B79">
        <w:rPr>
          <w:rFonts w:eastAsiaTheme="minorHAnsi"/>
        </w:rPr>
        <w:t>Space</w:t>
      </w:r>
      <w:r w:rsidR="00E04CBC">
        <w:rPr>
          <w:rFonts w:eastAsiaTheme="minorHAnsi"/>
        </w:rPr>
        <w:t>s</w:t>
      </w:r>
      <w:r>
        <w:rPr>
          <w:rFonts w:eastAsiaTheme="minorHAnsi"/>
        </w:rPr>
        <w:t xml:space="preserve"> application</w:t>
      </w:r>
      <w:r w:rsidR="002960EB">
        <w:rPr>
          <w:rFonts w:eastAsiaTheme="minorHAnsi"/>
        </w:rPr>
        <w:t xml:space="preserve"> (</w:t>
      </w:r>
      <w:commentRangeStart w:id="35"/>
      <w:r>
        <w:rPr>
          <w:rFonts w:eastAsiaTheme="minorHAnsi"/>
        </w:rPr>
        <w:t>if application is installed on your mobile device</w:t>
      </w:r>
      <w:commentRangeEnd w:id="35"/>
      <w:r w:rsidR="00F25C5F">
        <w:rPr>
          <w:rStyle w:val="CommentReference"/>
          <w:rFonts w:ascii="Times New Roman" w:hAnsi="Times New Roman" w:cs="Times New Roman"/>
        </w:rPr>
        <w:commentReference w:id="35"/>
      </w:r>
      <w:r w:rsidR="002960EB">
        <w:rPr>
          <w:rFonts w:eastAsiaTheme="minorHAnsi"/>
        </w:rPr>
        <w:t>)</w:t>
      </w:r>
      <w:r>
        <w:rPr>
          <w:rFonts w:eastAsiaTheme="minorHAnsi"/>
        </w:rPr>
        <w:t>.</w:t>
      </w:r>
    </w:p>
    <w:p w14:paraId="40E5A0FA" w14:textId="4D5DE45D" w:rsidR="002523F5" w:rsidRDefault="002523F5" w:rsidP="002523F5">
      <w:pPr>
        <w:pStyle w:val="ListBullet"/>
        <w:rPr>
          <w:rFonts w:eastAsiaTheme="minorHAnsi"/>
        </w:rPr>
      </w:pPr>
      <w:r>
        <w:rPr>
          <w:rFonts w:eastAsiaTheme="minorHAnsi"/>
        </w:rPr>
        <w:t xml:space="preserve">The default browser </w:t>
      </w:r>
      <w:r w:rsidR="002960EB">
        <w:rPr>
          <w:rFonts w:eastAsiaTheme="minorHAnsi"/>
        </w:rPr>
        <w:t>(</w:t>
      </w:r>
      <w:r>
        <w:rPr>
          <w:rFonts w:eastAsiaTheme="minorHAnsi"/>
        </w:rPr>
        <w:t>if the application is not installed</w:t>
      </w:r>
      <w:del w:id="36" w:author="rrkrisauthor@gmail.com" w:date="2022-03-16T09:32:00Z">
        <w:r w:rsidR="002960EB" w:rsidDel="002259F3">
          <w:rPr>
            <w:rFonts w:eastAsiaTheme="minorHAnsi"/>
          </w:rPr>
          <w:delText xml:space="preserve">) </w:delText>
        </w:r>
        <w:r w:rsidDel="002259F3">
          <w:rPr>
            <w:rFonts w:eastAsiaTheme="minorHAnsi"/>
          </w:rPr>
          <w:delText>.</w:delText>
        </w:r>
      </w:del>
      <w:ins w:id="37" w:author="rrkrisauthor@gmail.com" w:date="2022-03-16T09:32:00Z">
        <w:r w:rsidR="002259F3">
          <w:rPr>
            <w:rFonts w:eastAsiaTheme="minorHAnsi"/>
          </w:rPr>
          <w:t>).</w:t>
        </w:r>
      </w:ins>
    </w:p>
    <w:p w14:paraId="445D7049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</w:rPr>
        <w:t>If the browser is already open, the dashboard opens in a new window.</w:t>
      </w:r>
    </w:p>
    <w:p w14:paraId="4FA975B6" w14:textId="77777777" w:rsidR="002523F5" w:rsidRDefault="002523F5" w:rsidP="002523F5">
      <w:pPr>
        <w:pStyle w:val="BodyText"/>
        <w:rPr>
          <w:rFonts w:eastAsiaTheme="minorHAnsi"/>
        </w:rPr>
      </w:pPr>
      <w:r>
        <w:rPr>
          <w:rFonts w:eastAsiaTheme="minorHAnsi"/>
          <w:sz w:val="20"/>
          <w:szCs w:val="20"/>
        </w:rPr>
        <w:t xml:space="preserve"> </w:t>
      </w:r>
    </w:p>
    <w:p w14:paraId="3315B51D" w14:textId="77777777" w:rsidR="002523F5" w:rsidRPr="002523F5" w:rsidRDefault="002523F5" w:rsidP="002523F5">
      <w:pPr>
        <w:pStyle w:val="BodyText"/>
      </w:pPr>
      <w:r>
        <w:t xml:space="preserve"> </w:t>
      </w:r>
    </w:p>
    <w:sectPr w:rsidR="002523F5" w:rsidRPr="0025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rkrisauthor@gmail.com" w:date="2022-03-16T08:19:00Z" w:initials="r">
    <w:p w14:paraId="09528119" w14:textId="4B346433" w:rsidR="00171F99" w:rsidRDefault="00BE61D9">
      <w:pPr>
        <w:pStyle w:val="CommentText"/>
        <w:rPr>
          <w:sz w:val="28"/>
          <w:szCs w:val="28"/>
        </w:rPr>
      </w:pPr>
      <w:r>
        <w:rPr>
          <w:rStyle w:val="CommentReference"/>
        </w:rPr>
        <w:annotationRef/>
      </w:r>
      <w:r w:rsidRPr="00BE61D9">
        <w:rPr>
          <w:sz w:val="28"/>
          <w:szCs w:val="28"/>
        </w:rPr>
        <w:t xml:space="preserve">Try using the application name consistently throughout the document. </w:t>
      </w:r>
      <w:r w:rsidR="00171F99" w:rsidRPr="00BE61D9">
        <w:rPr>
          <w:sz w:val="28"/>
          <w:szCs w:val="28"/>
        </w:rPr>
        <w:t>i.e.,</w:t>
      </w:r>
      <w:r w:rsidRPr="00BE61D9">
        <w:rPr>
          <w:sz w:val="28"/>
          <w:szCs w:val="28"/>
        </w:rPr>
        <w:t xml:space="preserve"> either </w:t>
      </w:r>
      <w:r w:rsidR="00700966">
        <w:rPr>
          <w:b/>
          <w:bCs/>
          <w:sz w:val="28"/>
          <w:szCs w:val="28"/>
        </w:rPr>
        <w:t>YAPPR</w:t>
      </w:r>
      <w:r w:rsidRPr="00171F99">
        <w:rPr>
          <w:b/>
          <w:bCs/>
          <w:sz w:val="28"/>
          <w:szCs w:val="28"/>
        </w:rPr>
        <w:t xml:space="preserve"> </w:t>
      </w:r>
      <w:r w:rsidR="00700966">
        <w:rPr>
          <w:b/>
          <w:bCs/>
          <w:sz w:val="28"/>
          <w:szCs w:val="28"/>
        </w:rPr>
        <w:t>Spaces</w:t>
      </w:r>
      <w:r w:rsidRPr="00BE61D9">
        <w:rPr>
          <w:sz w:val="28"/>
          <w:szCs w:val="28"/>
        </w:rPr>
        <w:t xml:space="preserve"> or </w:t>
      </w:r>
      <w:r w:rsidR="00ED46CB">
        <w:rPr>
          <w:b/>
          <w:bCs/>
          <w:sz w:val="28"/>
          <w:szCs w:val="28"/>
        </w:rPr>
        <w:t>Spaces</w:t>
      </w:r>
      <w:r w:rsidRPr="00BE61D9">
        <w:rPr>
          <w:sz w:val="28"/>
          <w:szCs w:val="28"/>
        </w:rPr>
        <w:t xml:space="preserve">. </w:t>
      </w:r>
    </w:p>
    <w:p w14:paraId="2E17EB33" w14:textId="77777777" w:rsidR="00171F99" w:rsidRDefault="00171F99">
      <w:pPr>
        <w:pStyle w:val="CommentText"/>
        <w:rPr>
          <w:sz w:val="28"/>
          <w:szCs w:val="28"/>
        </w:rPr>
      </w:pPr>
    </w:p>
    <w:p w14:paraId="77A0D9BB" w14:textId="2E75825A" w:rsidR="00BE61D9" w:rsidRPr="00BE61D9" w:rsidRDefault="00BE61D9">
      <w:pPr>
        <w:pStyle w:val="CommentText"/>
        <w:rPr>
          <w:sz w:val="28"/>
          <w:szCs w:val="28"/>
        </w:rPr>
      </w:pPr>
      <w:r w:rsidRPr="00BE61D9">
        <w:rPr>
          <w:sz w:val="28"/>
          <w:szCs w:val="28"/>
        </w:rPr>
        <w:t xml:space="preserve">If </w:t>
      </w:r>
      <w:r w:rsidR="00ED46CB">
        <w:rPr>
          <w:b/>
          <w:bCs/>
          <w:sz w:val="28"/>
          <w:szCs w:val="28"/>
        </w:rPr>
        <w:t>Spaces</w:t>
      </w:r>
      <w:r w:rsidR="00ED46CB" w:rsidRPr="00BE61D9">
        <w:rPr>
          <w:sz w:val="28"/>
          <w:szCs w:val="28"/>
        </w:rPr>
        <w:t xml:space="preserve"> </w:t>
      </w:r>
      <w:r w:rsidRPr="00BE61D9">
        <w:rPr>
          <w:sz w:val="28"/>
          <w:szCs w:val="28"/>
        </w:rPr>
        <w:t xml:space="preserve">is a convenient option, mention at the beginning of the document that henceforth </w:t>
      </w:r>
      <w:r w:rsidR="00ED46CB">
        <w:rPr>
          <w:b/>
          <w:bCs/>
          <w:sz w:val="28"/>
          <w:szCs w:val="28"/>
        </w:rPr>
        <w:t>YAPPR</w:t>
      </w:r>
      <w:r w:rsidRPr="00171F99">
        <w:rPr>
          <w:b/>
          <w:bCs/>
          <w:sz w:val="28"/>
          <w:szCs w:val="28"/>
        </w:rPr>
        <w:t xml:space="preserve"> </w:t>
      </w:r>
      <w:r w:rsidR="00ED46CB">
        <w:rPr>
          <w:b/>
          <w:bCs/>
          <w:sz w:val="28"/>
          <w:szCs w:val="28"/>
        </w:rPr>
        <w:t>Spaces</w:t>
      </w:r>
      <w:r w:rsidRPr="00BE61D9">
        <w:rPr>
          <w:sz w:val="28"/>
          <w:szCs w:val="28"/>
        </w:rPr>
        <w:t xml:space="preserve"> will be referred to as </w:t>
      </w:r>
      <w:r w:rsidR="00ED46CB">
        <w:rPr>
          <w:b/>
          <w:bCs/>
          <w:sz w:val="28"/>
          <w:szCs w:val="28"/>
        </w:rPr>
        <w:t>Spaces</w:t>
      </w:r>
      <w:r w:rsidRPr="00BE61D9">
        <w:rPr>
          <w:sz w:val="28"/>
          <w:szCs w:val="28"/>
        </w:rPr>
        <w:t xml:space="preserve"> all through this document. </w:t>
      </w:r>
    </w:p>
  </w:comment>
  <w:comment w:id="3" w:author="rrkrisauthor@gmail.com" w:date="2022-03-16T08:22:00Z" w:initials="r">
    <w:p w14:paraId="769A729D" w14:textId="75255075" w:rsidR="00CA0B95" w:rsidRDefault="00BE61D9">
      <w:pPr>
        <w:pStyle w:val="CommentText"/>
      </w:pPr>
      <w:r>
        <w:rPr>
          <w:rStyle w:val="CommentReference"/>
        </w:rPr>
        <w:annotationRef/>
      </w:r>
      <w:r>
        <w:t xml:space="preserve">Best practice is to </w:t>
      </w:r>
      <w:r w:rsidR="00171F99">
        <w:t xml:space="preserve">have </w:t>
      </w:r>
      <w:r w:rsidRPr="00171F99">
        <w:rPr>
          <w:b/>
          <w:bCs/>
        </w:rPr>
        <w:t xml:space="preserve">a single theme </w:t>
      </w:r>
      <w:r w:rsidR="00154DEA">
        <w:rPr>
          <w:b/>
          <w:bCs/>
        </w:rPr>
        <w:t>per</w:t>
      </w:r>
      <w:r w:rsidRPr="00171F99">
        <w:rPr>
          <w:b/>
          <w:bCs/>
        </w:rPr>
        <w:t xml:space="preserve"> paragraph</w:t>
      </w:r>
      <w:r>
        <w:t xml:space="preserve">. </w:t>
      </w:r>
      <w:r w:rsidR="00CA0B95">
        <w:t>In this paragraph,</w:t>
      </w:r>
      <w:r>
        <w:t xml:space="preserve"> the following themes have been covered: </w:t>
      </w:r>
    </w:p>
    <w:p w14:paraId="705C3CED" w14:textId="3E718A5D" w:rsidR="00BE61D9" w:rsidRDefault="00BE61D9">
      <w:pPr>
        <w:pStyle w:val="CommentText"/>
      </w:pPr>
      <w:r>
        <w:t xml:space="preserve">How the User can create their own </w:t>
      </w:r>
      <w:r w:rsidR="00ED46CB">
        <w:rPr>
          <w:b/>
          <w:bCs/>
          <w:sz w:val="28"/>
          <w:szCs w:val="28"/>
        </w:rPr>
        <w:t>Space</w:t>
      </w:r>
      <w:r w:rsidR="00CA0B95">
        <w:t xml:space="preserve">? </w:t>
      </w:r>
    </w:p>
    <w:p w14:paraId="438574A0" w14:textId="798145F2" w:rsidR="00CA0B95" w:rsidRDefault="00CA0B95">
      <w:pPr>
        <w:pStyle w:val="CommentText"/>
      </w:pPr>
      <w:r>
        <w:t xml:space="preserve">What they can do within the </w:t>
      </w:r>
      <w:r w:rsidR="00ED46CB">
        <w:rPr>
          <w:b/>
          <w:bCs/>
          <w:sz w:val="28"/>
          <w:szCs w:val="28"/>
        </w:rPr>
        <w:t>Spaces</w:t>
      </w:r>
      <w:r>
        <w:t>?</w:t>
      </w:r>
    </w:p>
    <w:p w14:paraId="158D185A" w14:textId="1DE602A6" w:rsidR="00CA0B95" w:rsidRDefault="00CA0B95">
      <w:pPr>
        <w:pStyle w:val="CommentText"/>
      </w:pPr>
      <w:r>
        <w:t xml:space="preserve">Features available for a User with multiple </w:t>
      </w:r>
      <w:r w:rsidR="00ED46CB">
        <w:rPr>
          <w:b/>
          <w:bCs/>
          <w:sz w:val="28"/>
          <w:szCs w:val="28"/>
        </w:rPr>
        <w:t>Spaces</w:t>
      </w:r>
      <w:r>
        <w:t xml:space="preserve">. </w:t>
      </w:r>
    </w:p>
    <w:p w14:paraId="797C10F2" w14:textId="77777777" w:rsidR="00CA0B95" w:rsidRDefault="00CA0B95">
      <w:pPr>
        <w:pStyle w:val="CommentText"/>
      </w:pPr>
    </w:p>
    <w:p w14:paraId="2978D77A" w14:textId="77777777" w:rsidR="00CA0B95" w:rsidRDefault="00CA0B95">
      <w:pPr>
        <w:pStyle w:val="CommentText"/>
      </w:pPr>
      <w:r>
        <w:t xml:space="preserve">Recommend breaking up this paragraph based on a single theme. For example – </w:t>
      </w:r>
    </w:p>
    <w:p w14:paraId="48F4FE27" w14:textId="6EAE580A" w:rsidR="00CA0B95" w:rsidRDefault="00CA0B95" w:rsidP="00CA0B95">
      <w:pPr>
        <w:pStyle w:val="CommentText"/>
        <w:numPr>
          <w:ilvl w:val="0"/>
          <w:numId w:val="27"/>
        </w:numPr>
      </w:pPr>
      <w:r>
        <w:t>Steps to follow if you are a first-time user.</w:t>
      </w:r>
    </w:p>
    <w:p w14:paraId="08EC3EC8" w14:textId="58353F74" w:rsidR="00CA0B95" w:rsidRDefault="00CA0B95" w:rsidP="00CA0B95">
      <w:pPr>
        <w:pStyle w:val="CommentText"/>
        <w:numPr>
          <w:ilvl w:val="0"/>
          <w:numId w:val="27"/>
        </w:numPr>
      </w:pPr>
      <w:r>
        <w:t xml:space="preserve">How to create your own </w:t>
      </w:r>
      <w:r w:rsidR="00ED46CB" w:rsidRPr="00ED46CB">
        <w:rPr>
          <w:sz w:val="28"/>
          <w:szCs w:val="28"/>
        </w:rPr>
        <w:t>s</w:t>
      </w:r>
      <w:r w:rsidR="00ED46CB" w:rsidRPr="00ED46CB">
        <w:rPr>
          <w:sz w:val="28"/>
          <w:szCs w:val="28"/>
        </w:rPr>
        <w:t>paces</w:t>
      </w:r>
      <w:r>
        <w:t xml:space="preserve">? </w:t>
      </w:r>
    </w:p>
    <w:p w14:paraId="654F1316" w14:textId="42DFB8D8" w:rsidR="00CA0B95" w:rsidRDefault="00CA0B95" w:rsidP="00CA0B95">
      <w:pPr>
        <w:pStyle w:val="CommentText"/>
        <w:numPr>
          <w:ilvl w:val="0"/>
          <w:numId w:val="27"/>
        </w:numPr>
      </w:pPr>
      <w:r>
        <w:t>Features available to you in</w:t>
      </w:r>
      <w:r w:rsidR="00ED46CB" w:rsidRPr="00ED46CB">
        <w:rPr>
          <w:sz w:val="28"/>
          <w:szCs w:val="28"/>
        </w:rPr>
        <w:t xml:space="preserve"> </w:t>
      </w:r>
      <w:r w:rsidR="00ED46CB" w:rsidRPr="00ED46CB">
        <w:rPr>
          <w:sz w:val="28"/>
          <w:szCs w:val="28"/>
        </w:rPr>
        <w:t>Spaces</w:t>
      </w:r>
      <w:r w:rsidR="00ED46CB">
        <w:rPr>
          <w:b/>
          <w:bCs/>
          <w:sz w:val="28"/>
          <w:szCs w:val="28"/>
        </w:rPr>
        <w:t>.</w:t>
      </w:r>
    </w:p>
  </w:comment>
  <w:comment w:id="4" w:author="rrkrisauthor@gmail.com" w:date="2022-03-16T08:32:00Z" w:initials="r">
    <w:p w14:paraId="36ADB813" w14:textId="77777777" w:rsidR="00171F99" w:rsidRDefault="00171F99">
      <w:pPr>
        <w:pStyle w:val="CommentText"/>
      </w:pPr>
      <w:r>
        <w:rPr>
          <w:rStyle w:val="CommentReference"/>
        </w:rPr>
        <w:annotationRef/>
      </w:r>
      <w:r>
        <w:t xml:space="preserve">Consider including a visual representation of the panel being </w:t>
      </w:r>
      <w:r w:rsidR="006D4C89">
        <w:t xml:space="preserve">described here. It’ll aid the User better in following the instructions. </w:t>
      </w:r>
    </w:p>
    <w:p w14:paraId="52FFEDC8" w14:textId="77777777" w:rsidR="006D4C89" w:rsidRDefault="006D4C89">
      <w:pPr>
        <w:pStyle w:val="CommentText"/>
      </w:pPr>
    </w:p>
    <w:p w14:paraId="4AB36FBB" w14:textId="5CBDCA55" w:rsidR="006D4C89" w:rsidRDefault="006D4C89">
      <w:pPr>
        <w:pStyle w:val="CommentText"/>
      </w:pPr>
      <w:r>
        <w:t xml:space="preserve">A screenshot highlighting the </w:t>
      </w:r>
      <w:r w:rsidRPr="00154DEA">
        <w:rPr>
          <w:b/>
          <w:bCs/>
        </w:rPr>
        <w:t>Posts</w:t>
      </w:r>
      <w:r>
        <w:t xml:space="preserve"> area would be ideal. </w:t>
      </w:r>
    </w:p>
  </w:comment>
  <w:comment w:id="8" w:author="rrkrisauthor@gmail.com" w:date="2022-03-16T08:34:00Z" w:initials="r">
    <w:p w14:paraId="15C72620" w14:textId="75A2EDD0" w:rsidR="006D4C89" w:rsidRDefault="006D4C89">
      <w:pPr>
        <w:pStyle w:val="CommentText"/>
      </w:pPr>
      <w:r>
        <w:rPr>
          <w:rStyle w:val="CommentReference"/>
        </w:rPr>
        <w:annotationRef/>
      </w:r>
      <w:r>
        <w:t xml:space="preserve">Consider re-writing this sentence in the form of lists, for better readability. </w:t>
      </w:r>
      <w:r w:rsidR="006A1A70">
        <w:t xml:space="preserve">For example, the sentence could be rephrased as follows: </w:t>
      </w:r>
    </w:p>
    <w:p w14:paraId="3A611FDD" w14:textId="77777777" w:rsidR="006D4C89" w:rsidRDefault="006D4C89">
      <w:pPr>
        <w:pStyle w:val="CommentText"/>
      </w:pPr>
    </w:p>
    <w:p w14:paraId="670997F2" w14:textId="77777777" w:rsidR="006D4C89" w:rsidRPr="00D75D33" w:rsidRDefault="006D4C89">
      <w:pPr>
        <w:pStyle w:val="CommentText"/>
        <w:rPr>
          <w:b/>
          <w:bCs/>
        </w:rPr>
      </w:pPr>
      <w:r w:rsidRPr="00D75D33">
        <w:rPr>
          <w:b/>
          <w:bCs/>
        </w:rPr>
        <w:t xml:space="preserve">You can perform the following actions on any of your posts: </w:t>
      </w:r>
    </w:p>
    <w:p w14:paraId="2AE386E0" w14:textId="77777777" w:rsidR="006D4C89" w:rsidRPr="00D75D33" w:rsidRDefault="006D4C89">
      <w:pPr>
        <w:pStyle w:val="CommentText"/>
        <w:rPr>
          <w:b/>
          <w:bCs/>
        </w:rPr>
      </w:pPr>
      <w:r w:rsidRPr="00D75D33">
        <w:rPr>
          <w:b/>
          <w:bCs/>
        </w:rPr>
        <w:t>Make comments</w:t>
      </w:r>
    </w:p>
    <w:p w14:paraId="5E8CB5C6" w14:textId="77777777" w:rsidR="006D4C89" w:rsidRPr="00D75D33" w:rsidRDefault="006D4C89">
      <w:pPr>
        <w:pStyle w:val="CommentText"/>
        <w:rPr>
          <w:b/>
          <w:bCs/>
        </w:rPr>
      </w:pPr>
      <w:r w:rsidRPr="00D75D33">
        <w:rPr>
          <w:b/>
          <w:bCs/>
        </w:rPr>
        <w:t xml:space="preserve">Download files </w:t>
      </w:r>
    </w:p>
    <w:p w14:paraId="3FE4BA4E" w14:textId="17AA04C5" w:rsidR="006D4C89" w:rsidRDefault="006D4C89">
      <w:pPr>
        <w:pStyle w:val="CommentText"/>
      </w:pPr>
      <w:r w:rsidRPr="00D75D33">
        <w:rPr>
          <w:b/>
          <w:bCs/>
        </w:rPr>
        <w:t>Attach files</w:t>
      </w:r>
    </w:p>
  </w:comment>
  <w:comment w:id="9" w:author="rrkrisauthor@gmail.com" w:date="2022-03-16T08:37:00Z" w:initials="r">
    <w:p w14:paraId="75615F24" w14:textId="02605237" w:rsidR="006D4C89" w:rsidRDefault="006D4C89">
      <w:pPr>
        <w:pStyle w:val="CommentText"/>
      </w:pPr>
      <w:r>
        <w:rPr>
          <w:rStyle w:val="CommentReference"/>
        </w:rPr>
        <w:annotationRef/>
      </w:r>
      <w:r>
        <w:t xml:space="preserve">Two </w:t>
      </w:r>
      <w:r w:rsidR="00D77BE3">
        <w:t xml:space="preserve">different </w:t>
      </w:r>
      <w:r>
        <w:t>themes</w:t>
      </w:r>
      <w:r w:rsidR="00154DEA">
        <w:t xml:space="preserve">: </w:t>
      </w:r>
      <w:r w:rsidR="00D77BE3">
        <w:t xml:space="preserve">Tasks and Comments, </w:t>
      </w:r>
      <w:r>
        <w:t>are covered in this paragraph</w:t>
      </w:r>
      <w:r w:rsidR="00D77BE3">
        <w:t>. This can potentially confuse the User.</w:t>
      </w:r>
    </w:p>
    <w:p w14:paraId="3D163070" w14:textId="77777777" w:rsidR="006D4C89" w:rsidRDefault="006D4C89">
      <w:pPr>
        <w:pStyle w:val="CommentText"/>
      </w:pPr>
    </w:p>
    <w:p w14:paraId="1E1852A8" w14:textId="77777777" w:rsidR="00D77BE3" w:rsidRDefault="006D4C89">
      <w:pPr>
        <w:pStyle w:val="CommentText"/>
      </w:pPr>
      <w:r>
        <w:t xml:space="preserve">Consider breaking it into </w:t>
      </w:r>
      <w:r w:rsidR="00D77BE3">
        <w:t>two</w:t>
      </w:r>
      <w:r>
        <w:t xml:space="preserve"> paragraphs. </w:t>
      </w:r>
    </w:p>
    <w:p w14:paraId="44B8F850" w14:textId="77777777" w:rsidR="00D77BE3" w:rsidRDefault="00D77BE3">
      <w:pPr>
        <w:pStyle w:val="CommentText"/>
      </w:pPr>
    </w:p>
    <w:p w14:paraId="6E427E0C" w14:textId="3C0DCF57" w:rsidR="00D77BE3" w:rsidRDefault="006D4C89">
      <w:pPr>
        <w:pStyle w:val="CommentText"/>
      </w:pPr>
      <w:r>
        <w:t xml:space="preserve">One that explains what </w:t>
      </w:r>
      <w:r w:rsidR="00D77BE3">
        <w:t xml:space="preserve">Tasks are and why Users might need them. </w:t>
      </w:r>
    </w:p>
    <w:p w14:paraId="316000AD" w14:textId="3BBBA06C" w:rsidR="00D77BE3" w:rsidRDefault="00D77BE3">
      <w:pPr>
        <w:pStyle w:val="CommentText"/>
      </w:pPr>
      <w:r>
        <w:t xml:space="preserve">Second that explains the comments section. </w:t>
      </w:r>
    </w:p>
    <w:p w14:paraId="75F3B6A4" w14:textId="77777777" w:rsidR="00D77BE3" w:rsidRDefault="00D77BE3">
      <w:pPr>
        <w:pStyle w:val="CommentText"/>
      </w:pPr>
    </w:p>
    <w:p w14:paraId="78E9EE4D" w14:textId="0578B4F1" w:rsidR="00D77BE3" w:rsidRDefault="00D77BE3">
      <w:pPr>
        <w:pStyle w:val="CommentText"/>
      </w:pPr>
      <w:r>
        <w:t xml:space="preserve">Both the paragraphs </w:t>
      </w:r>
      <w:r w:rsidR="006A1A70">
        <w:t>could be</w:t>
      </w:r>
      <w:r>
        <w:t xml:space="preserve"> the </w:t>
      </w:r>
      <w:r w:rsidRPr="00154DEA">
        <w:t>continuation of a section</w:t>
      </w:r>
      <w:r>
        <w:t xml:space="preserve"> that describes the salient </w:t>
      </w:r>
      <w:r w:rsidRPr="00D77BE3">
        <w:rPr>
          <w:b/>
          <w:bCs/>
        </w:rPr>
        <w:t xml:space="preserve">features of </w:t>
      </w:r>
      <w:r w:rsidR="00ED46CB">
        <w:rPr>
          <w:b/>
          <w:bCs/>
          <w:sz w:val="28"/>
          <w:szCs w:val="28"/>
        </w:rPr>
        <w:t>Spaces</w:t>
      </w:r>
      <w:r>
        <w:t xml:space="preserve"> available for the Users.</w:t>
      </w:r>
    </w:p>
  </w:comment>
  <w:comment w:id="10" w:author="rrkrisauthor@gmail.com" w:date="2022-03-16T09:36:00Z" w:initials="r">
    <w:p w14:paraId="4063EFF3" w14:textId="32905494" w:rsidR="006A1A70" w:rsidRDefault="006A1A70" w:rsidP="006A1A70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r w:rsidR="00ED46CB">
        <w:t>YAPPR</w:t>
      </w:r>
      <w:r>
        <w:t xml:space="preserve"> </w:t>
      </w:r>
      <w:proofErr w:type="spellStart"/>
      <w:r w:rsidR="00ED46CB">
        <w:t>Accessr</w:t>
      </w:r>
      <w:proofErr w:type="spellEnd"/>
      <w:r>
        <w:t xml:space="preserve">? </w:t>
      </w:r>
    </w:p>
    <w:p w14:paraId="54F90116" w14:textId="77777777" w:rsidR="006A1A70" w:rsidRDefault="006A1A70" w:rsidP="006A1A70">
      <w:pPr>
        <w:pStyle w:val="CommentText"/>
      </w:pPr>
    </w:p>
    <w:p w14:paraId="6FAB9197" w14:textId="23EBC441" w:rsidR="006A1A70" w:rsidRDefault="006A1A70" w:rsidP="006A1A70">
      <w:pPr>
        <w:pStyle w:val="CommentText"/>
      </w:pPr>
      <w:r>
        <w:t xml:space="preserve">Give a reference or link to the section elaborating on </w:t>
      </w:r>
      <w:r w:rsidR="00ED46CB">
        <w:t>YAPPR</w:t>
      </w:r>
      <w:r>
        <w:t xml:space="preserve"> </w:t>
      </w:r>
      <w:proofErr w:type="spellStart"/>
      <w:r w:rsidR="00ED46CB">
        <w:t>Accessr</w:t>
      </w:r>
      <w:proofErr w:type="spellEnd"/>
      <w:r>
        <w:t xml:space="preserve">. </w:t>
      </w:r>
    </w:p>
    <w:p w14:paraId="23FD3D93" w14:textId="77777777" w:rsidR="006A1A70" w:rsidRDefault="006A1A70" w:rsidP="006A1A70">
      <w:pPr>
        <w:pStyle w:val="CommentText"/>
      </w:pPr>
    </w:p>
    <w:p w14:paraId="453003A6" w14:textId="6AE102A7" w:rsidR="006A1A70" w:rsidRDefault="006A1A70" w:rsidP="006A1A70">
      <w:pPr>
        <w:pStyle w:val="CommentText"/>
      </w:pPr>
      <w:r>
        <w:t xml:space="preserve">Also, is </w:t>
      </w:r>
      <w:r w:rsidR="00096249">
        <w:t xml:space="preserve">YAPPR </w:t>
      </w:r>
      <w:proofErr w:type="spellStart"/>
      <w:r w:rsidR="00096249">
        <w:t>Accessr</w:t>
      </w:r>
      <w:proofErr w:type="spellEnd"/>
      <w:r w:rsidR="00096249">
        <w:t xml:space="preserve"> </w:t>
      </w:r>
      <w:r>
        <w:t xml:space="preserve">the default path to access </w:t>
      </w:r>
      <w:r w:rsidR="00096249">
        <w:t>YAPPR</w:t>
      </w:r>
      <w:r w:rsidR="00096249">
        <w:t xml:space="preserve"> Spaces</w:t>
      </w:r>
      <w:r>
        <w:t>? Or can it be accessed independently?</w:t>
      </w:r>
    </w:p>
    <w:p w14:paraId="5E08C993" w14:textId="77777777" w:rsidR="006A1A70" w:rsidRDefault="006A1A70" w:rsidP="006A1A70">
      <w:pPr>
        <w:pStyle w:val="CommentText"/>
      </w:pPr>
    </w:p>
    <w:p w14:paraId="56858581" w14:textId="593208F9" w:rsidR="006A1A70" w:rsidRDefault="006A1A70" w:rsidP="006A1A70">
      <w:pPr>
        <w:pStyle w:val="CommentText"/>
      </w:pPr>
      <w:r>
        <w:t xml:space="preserve">The interdependency of </w:t>
      </w:r>
      <w:r w:rsidR="00096249">
        <w:t xml:space="preserve">YAPPR </w:t>
      </w:r>
      <w:r w:rsidR="00096249">
        <w:t xml:space="preserve">Spaces </w:t>
      </w:r>
      <w:r>
        <w:t xml:space="preserve">and </w:t>
      </w:r>
      <w:r w:rsidR="00096249">
        <w:t xml:space="preserve">YAPPR </w:t>
      </w:r>
      <w:proofErr w:type="spellStart"/>
      <w:r w:rsidR="00096249">
        <w:t>Accessr</w:t>
      </w:r>
      <w:proofErr w:type="spellEnd"/>
      <w:r w:rsidR="00096249">
        <w:t xml:space="preserve"> </w:t>
      </w:r>
      <w:r>
        <w:t>must be described. If it’s available, then the link or reference to that information must be given in this document</w:t>
      </w:r>
      <w:r w:rsidR="00154DEA">
        <w:t>.</w:t>
      </w:r>
    </w:p>
  </w:comment>
  <w:comment w:id="15" w:author="rrkrisauthor@gmail.com" w:date="2022-03-16T08:45:00Z" w:initials="r">
    <w:p w14:paraId="6AE12E27" w14:textId="43CF1B4D" w:rsidR="009536A7" w:rsidRDefault="009536A7">
      <w:pPr>
        <w:pStyle w:val="CommentText"/>
      </w:pPr>
      <w:r>
        <w:rPr>
          <w:rStyle w:val="CommentReference"/>
        </w:rPr>
        <w:annotationRef/>
      </w:r>
      <w:r>
        <w:t>Recommend maintaining consistency of application names</w:t>
      </w:r>
      <w:r w:rsidR="00154DEA">
        <w:t xml:space="preserve"> and</w:t>
      </w:r>
      <w:r>
        <w:t xml:space="preserve"> interface names throughout the document. If there is a deviation for some reason, specify the reason in the document. </w:t>
      </w:r>
    </w:p>
  </w:comment>
  <w:comment w:id="19" w:author="rrkrisauthor@gmail.com" w:date="2022-03-16T08:48:00Z" w:initials="r">
    <w:p w14:paraId="692FFAAD" w14:textId="77777777" w:rsidR="009536A7" w:rsidRDefault="009536A7">
      <w:pPr>
        <w:pStyle w:val="CommentText"/>
      </w:pPr>
      <w:r>
        <w:rPr>
          <w:rStyle w:val="CommentReference"/>
        </w:rPr>
        <w:annotationRef/>
      </w:r>
      <w:r>
        <w:t xml:space="preserve">Recommend a Pre-requisites section </w:t>
      </w:r>
      <w:r w:rsidR="005A2184">
        <w:t xml:space="preserve">that covers the actions Users must take before using the application. </w:t>
      </w:r>
    </w:p>
    <w:p w14:paraId="73BD4136" w14:textId="77777777" w:rsidR="005A2184" w:rsidRDefault="005A2184">
      <w:pPr>
        <w:pStyle w:val="CommentText"/>
      </w:pPr>
    </w:p>
    <w:p w14:paraId="6E3BBD3B" w14:textId="77777777" w:rsidR="005A2184" w:rsidRDefault="005A2184">
      <w:pPr>
        <w:pStyle w:val="CommentText"/>
      </w:pPr>
      <w:r>
        <w:t xml:space="preserve">Also, include the following information, if necessary: </w:t>
      </w:r>
    </w:p>
    <w:p w14:paraId="483E5492" w14:textId="77777777" w:rsidR="005A2184" w:rsidRPr="00D75D33" w:rsidRDefault="005A2184">
      <w:pPr>
        <w:pStyle w:val="CommentText"/>
        <w:rPr>
          <w:b/>
          <w:bCs/>
        </w:rPr>
      </w:pPr>
      <w:r w:rsidRPr="00D75D33">
        <w:rPr>
          <w:b/>
          <w:bCs/>
        </w:rPr>
        <w:t>Which cloud services needs to be enabled?</w:t>
      </w:r>
    </w:p>
    <w:p w14:paraId="78A5612E" w14:textId="77777777" w:rsidR="005A2184" w:rsidRPr="00D75D33" w:rsidRDefault="005A2184">
      <w:pPr>
        <w:pStyle w:val="CommentText"/>
        <w:rPr>
          <w:b/>
          <w:bCs/>
        </w:rPr>
      </w:pPr>
      <w:r w:rsidRPr="00D75D33">
        <w:rPr>
          <w:b/>
          <w:bCs/>
        </w:rPr>
        <w:t xml:space="preserve">How to enable the cloud services? </w:t>
      </w:r>
    </w:p>
    <w:p w14:paraId="6D4D96BB" w14:textId="77777777" w:rsidR="005A2184" w:rsidRDefault="005A2184">
      <w:pPr>
        <w:pStyle w:val="CommentText"/>
      </w:pPr>
    </w:p>
    <w:p w14:paraId="52D843CC" w14:textId="27E6A1EB" w:rsidR="005A2184" w:rsidRDefault="005A2184">
      <w:pPr>
        <w:pStyle w:val="CommentText"/>
      </w:pPr>
      <w:r>
        <w:t xml:space="preserve">The relevance of the above information depends on the kind of User this document is intended for. </w:t>
      </w:r>
      <w:r w:rsidR="006A1A70">
        <w:t>Are they a b</w:t>
      </w:r>
      <w:r>
        <w:t xml:space="preserve">eginner </w:t>
      </w:r>
      <w:r w:rsidR="006A1A70">
        <w:t>u</w:t>
      </w:r>
      <w:r>
        <w:t>ser?</w:t>
      </w:r>
      <w:r w:rsidR="006A1A70">
        <w:t xml:space="preserve"> an</w:t>
      </w:r>
      <w:r>
        <w:t xml:space="preserve"> </w:t>
      </w:r>
      <w:r w:rsidR="006A1A70">
        <w:t>e</w:t>
      </w:r>
      <w:r>
        <w:t xml:space="preserve">xperienced </w:t>
      </w:r>
      <w:r w:rsidR="006A1A70">
        <w:t>u</w:t>
      </w:r>
      <w:r>
        <w:t xml:space="preserve">ser? </w:t>
      </w:r>
      <w:r w:rsidR="006A1A70">
        <w:t>Also, d</w:t>
      </w:r>
      <w:r>
        <w:t xml:space="preserve">oes the User need some prior knowledge of enabling cloud services? </w:t>
      </w:r>
    </w:p>
  </w:comment>
  <w:comment w:id="20" w:author="rrkrisauthor@gmail.com" w:date="2022-03-16T08:56:00Z" w:initials="r">
    <w:p w14:paraId="109C15F6" w14:textId="26C7A23F" w:rsidR="00ED4519" w:rsidRDefault="00ED4519">
      <w:pPr>
        <w:pStyle w:val="CommentText"/>
      </w:pPr>
      <w:r>
        <w:rPr>
          <w:rStyle w:val="CommentReference"/>
        </w:rPr>
        <w:annotationRef/>
      </w:r>
      <w:r>
        <w:t xml:space="preserve">Right side or left side? Recommend </w:t>
      </w:r>
      <w:r w:rsidR="00D75D33">
        <w:t xml:space="preserve">a more </w:t>
      </w:r>
      <w:r>
        <w:t>accurate description of the position of the</w:t>
      </w:r>
      <w:r w:rsidR="00174147">
        <w:t xml:space="preserve"> </w:t>
      </w:r>
      <w:r w:rsidR="00174147" w:rsidRPr="00174147">
        <w:rPr>
          <w:b/>
          <w:bCs/>
        </w:rPr>
        <w:t>Sign in/ Sign up</w:t>
      </w:r>
      <w:r w:rsidR="00174147">
        <w:t xml:space="preserve"> button</w:t>
      </w:r>
    </w:p>
  </w:comment>
  <w:comment w:id="21" w:author="rrkrisauthor@gmail.com" w:date="2022-03-16T09:02:00Z" w:initials="r">
    <w:p w14:paraId="2838F465" w14:textId="77777777" w:rsidR="00174147" w:rsidRDefault="00174147">
      <w:pPr>
        <w:pStyle w:val="CommentText"/>
      </w:pPr>
      <w:r>
        <w:rPr>
          <w:rStyle w:val="CommentReference"/>
        </w:rPr>
        <w:annotationRef/>
      </w:r>
      <w:r>
        <w:t xml:space="preserve">Suggest rephrasing this sentence. </w:t>
      </w:r>
    </w:p>
    <w:p w14:paraId="726CCC3E" w14:textId="77777777" w:rsidR="00174147" w:rsidRDefault="00174147">
      <w:pPr>
        <w:pStyle w:val="CommentText"/>
      </w:pPr>
    </w:p>
    <w:p w14:paraId="139BF90B" w14:textId="77777777" w:rsidR="00174147" w:rsidRDefault="00174147">
      <w:pPr>
        <w:pStyle w:val="CommentText"/>
      </w:pPr>
      <w:r>
        <w:t xml:space="preserve">It could be as follows: </w:t>
      </w:r>
    </w:p>
    <w:p w14:paraId="069526BD" w14:textId="77777777" w:rsidR="00174147" w:rsidRDefault="00174147">
      <w:pPr>
        <w:pStyle w:val="CommentText"/>
      </w:pPr>
    </w:p>
    <w:p w14:paraId="551BD6C9" w14:textId="5C7B4DE9" w:rsidR="00174147" w:rsidRPr="00D75D33" w:rsidRDefault="00174147">
      <w:pPr>
        <w:pStyle w:val="CommentText"/>
        <w:rPr>
          <w:b/>
          <w:bCs/>
        </w:rPr>
      </w:pPr>
      <w:r w:rsidRPr="00D75D33">
        <w:rPr>
          <w:b/>
          <w:bCs/>
        </w:rPr>
        <w:t xml:space="preserve">Enter a valid email id. It could be </w:t>
      </w:r>
      <w:r w:rsidR="008B1522" w:rsidRPr="00D75D33">
        <w:rPr>
          <w:b/>
          <w:bCs/>
        </w:rPr>
        <w:t>your</w:t>
      </w:r>
      <w:r w:rsidRPr="00D75D33">
        <w:rPr>
          <w:b/>
          <w:bCs/>
        </w:rPr>
        <w:t xml:space="preserve"> </w:t>
      </w:r>
      <w:r w:rsidR="002A4912" w:rsidRPr="00D75D33">
        <w:rPr>
          <w:b/>
          <w:bCs/>
        </w:rPr>
        <w:t>Gmail</w:t>
      </w:r>
      <w:r w:rsidRPr="00D75D33">
        <w:rPr>
          <w:b/>
          <w:bCs/>
        </w:rPr>
        <w:t>, Office</w:t>
      </w:r>
      <w:r w:rsidR="008B1522" w:rsidRPr="00D75D33">
        <w:rPr>
          <w:b/>
          <w:bCs/>
        </w:rPr>
        <w:t xml:space="preserve">, Salesforce, or work email id. </w:t>
      </w:r>
    </w:p>
  </w:comment>
  <w:comment w:id="28" w:author="rrkrisauthor@gmail.com" w:date="2022-03-16T09:06:00Z" w:initials="r">
    <w:p w14:paraId="6015181A" w14:textId="77777777" w:rsidR="008B1522" w:rsidRDefault="008B1522">
      <w:pPr>
        <w:pStyle w:val="CommentText"/>
      </w:pPr>
      <w:r>
        <w:rPr>
          <w:rStyle w:val="CommentReference"/>
        </w:rPr>
        <w:annotationRef/>
      </w:r>
      <w:r>
        <w:t xml:space="preserve">Redundant heading, consider removing it. </w:t>
      </w:r>
    </w:p>
    <w:p w14:paraId="6C27AA52" w14:textId="77777777" w:rsidR="008B1522" w:rsidRDefault="008B1522">
      <w:pPr>
        <w:pStyle w:val="CommentText"/>
      </w:pPr>
    </w:p>
    <w:p w14:paraId="1ED9E3D6" w14:textId="0A0552E4" w:rsidR="008B1522" w:rsidRDefault="008B1522">
      <w:pPr>
        <w:pStyle w:val="CommentText"/>
      </w:pPr>
      <w:r>
        <w:t>Having consecutive heading</w:t>
      </w:r>
      <w:r w:rsidR="00D75D33">
        <w:t>s</w:t>
      </w:r>
      <w:r>
        <w:t xml:space="preserve"> without content between them is not considered as a best practice. </w:t>
      </w:r>
    </w:p>
  </w:comment>
  <w:comment w:id="29" w:author="rrkrisauthor@gmail.com" w:date="2022-03-16T09:08:00Z" w:initials="r">
    <w:p w14:paraId="2700E5A9" w14:textId="77777777" w:rsidR="008B1522" w:rsidRDefault="008B1522">
      <w:pPr>
        <w:pStyle w:val="CommentText"/>
      </w:pPr>
      <w:r>
        <w:rPr>
          <w:rStyle w:val="CommentReference"/>
        </w:rPr>
        <w:annotationRef/>
      </w:r>
      <w:r>
        <w:t xml:space="preserve">Must be mentioned in the Pre-requisites section. </w:t>
      </w:r>
    </w:p>
    <w:p w14:paraId="2CF91FD4" w14:textId="77777777" w:rsidR="00053EF2" w:rsidRDefault="00053EF2">
      <w:pPr>
        <w:pStyle w:val="CommentText"/>
      </w:pPr>
    </w:p>
    <w:p w14:paraId="28BD2EE5" w14:textId="0710B2AA" w:rsidR="00053EF2" w:rsidRDefault="00053EF2">
      <w:pPr>
        <w:pStyle w:val="CommentText"/>
      </w:pPr>
      <w:r>
        <w:t xml:space="preserve">Also give a reference or link to the </w:t>
      </w:r>
      <w:r w:rsidR="002A4912">
        <w:t>Sign-up</w:t>
      </w:r>
      <w:r>
        <w:t xml:space="preserve"> section.</w:t>
      </w:r>
    </w:p>
  </w:comment>
  <w:comment w:id="30" w:author="rrkrisauthor@gmail.com" w:date="2022-03-16T09:10:00Z" w:initials="r">
    <w:p w14:paraId="2C1B2563" w14:textId="495CEF98" w:rsidR="00053EF2" w:rsidRDefault="00053EF2">
      <w:pPr>
        <w:pStyle w:val="CommentText"/>
      </w:pPr>
      <w:r>
        <w:rPr>
          <w:rStyle w:val="CommentReference"/>
        </w:rPr>
        <w:annotationRef/>
      </w:r>
      <w:r>
        <w:t>If this is a recurring step, mention this at the beginning of the</w:t>
      </w:r>
      <w:r w:rsidR="00096249">
        <w:t xml:space="preserve"> </w:t>
      </w:r>
      <w:proofErr w:type="spellStart"/>
      <w:r w:rsidR="00096249">
        <w:t>Accessr</w:t>
      </w:r>
      <w:proofErr w:type="spellEnd"/>
      <w:r>
        <w:t xml:space="preserve"> client section.  </w:t>
      </w:r>
    </w:p>
    <w:p w14:paraId="1CE57465" w14:textId="77777777" w:rsidR="00053EF2" w:rsidRDefault="00053EF2">
      <w:pPr>
        <w:pStyle w:val="CommentText"/>
      </w:pPr>
    </w:p>
    <w:p w14:paraId="6D07E733" w14:textId="6CDC801B" w:rsidR="00053EF2" w:rsidRDefault="00053EF2">
      <w:pPr>
        <w:pStyle w:val="CommentText"/>
      </w:pPr>
      <w:r>
        <w:t xml:space="preserve">Inform the User that when they click on Sign in or Sign </w:t>
      </w:r>
      <w:proofErr w:type="gramStart"/>
      <w:r>
        <w:t>up</w:t>
      </w:r>
      <w:proofErr w:type="gramEnd"/>
      <w:r>
        <w:t xml:space="preserve"> they’ll be navigating out of the application. </w:t>
      </w:r>
      <w:r w:rsidR="002A4912">
        <w:t>Also, t</w:t>
      </w:r>
      <w:r>
        <w:t>hat their default browser will be used. You could also consider giv</w:t>
      </w:r>
      <w:r w:rsidR="00D75D33">
        <w:t>ing</w:t>
      </w:r>
      <w:r>
        <w:t xml:space="preserve"> security warning</w:t>
      </w:r>
      <w:r w:rsidR="00D75D33">
        <w:t>s</w:t>
      </w:r>
      <w:r>
        <w:t xml:space="preserve">, if any. </w:t>
      </w:r>
    </w:p>
  </w:comment>
  <w:comment w:id="31" w:author="rrkrisauthor@gmail.com" w:date="2022-03-16T09:14:00Z" w:initials="r">
    <w:p w14:paraId="6A2E7239" w14:textId="064B5321" w:rsidR="00D75D33" w:rsidRDefault="00192C5A">
      <w:pPr>
        <w:pStyle w:val="CommentText"/>
      </w:pPr>
      <w:r>
        <w:rPr>
          <w:rStyle w:val="CommentReference"/>
        </w:rPr>
        <w:annotationRef/>
      </w:r>
      <w:r w:rsidR="00D75D33">
        <w:t xml:space="preserve">Consider rephrasing this sentence as follows: </w:t>
      </w:r>
    </w:p>
    <w:p w14:paraId="12C0DE26" w14:textId="77777777" w:rsidR="00D75D33" w:rsidRDefault="00D75D33">
      <w:pPr>
        <w:pStyle w:val="CommentText"/>
      </w:pPr>
    </w:p>
    <w:p w14:paraId="3AE56528" w14:textId="19F3A2CB" w:rsidR="00192C5A" w:rsidRPr="00192C5A" w:rsidRDefault="00192C5A">
      <w:pPr>
        <w:pStyle w:val="CommentText"/>
      </w:pPr>
      <w:r>
        <w:t xml:space="preserve">Click on </w:t>
      </w:r>
      <w:r w:rsidRPr="00192C5A">
        <w:rPr>
          <w:b/>
          <w:bCs/>
        </w:rPr>
        <w:t>Keep me Signed in</w:t>
      </w:r>
      <w:r>
        <w:rPr>
          <w:b/>
          <w:bCs/>
        </w:rPr>
        <w:t xml:space="preserve">, </w:t>
      </w:r>
      <w:r w:rsidRPr="00192C5A">
        <w:t>to store your login credentials for convenient logging. This is an optional step</w:t>
      </w:r>
      <w:r>
        <w:t>.</w:t>
      </w:r>
    </w:p>
  </w:comment>
  <w:comment w:id="32" w:author="rrkrisauthor@gmail.com" w:date="2022-03-16T09:19:00Z" w:initials="r">
    <w:p w14:paraId="66EEF549" w14:textId="3594414F" w:rsidR="00F25C5F" w:rsidRDefault="00F25C5F">
      <w:pPr>
        <w:pStyle w:val="CommentText"/>
      </w:pPr>
      <w:r>
        <w:rPr>
          <w:rStyle w:val="CommentReference"/>
        </w:rPr>
        <w:annotationRef/>
      </w:r>
      <w:r>
        <w:t xml:space="preserve">Consider rephrasing this sentence as follows: </w:t>
      </w:r>
    </w:p>
    <w:p w14:paraId="23E159B5" w14:textId="77777777" w:rsidR="00F25C5F" w:rsidRDefault="00F25C5F">
      <w:pPr>
        <w:pStyle w:val="CommentText"/>
      </w:pPr>
    </w:p>
    <w:p w14:paraId="26762000" w14:textId="779595FF" w:rsidR="00F25C5F" w:rsidRPr="00096249" w:rsidRDefault="00F25C5F">
      <w:pPr>
        <w:pStyle w:val="CommentText"/>
        <w:rPr>
          <w:b/>
          <w:bCs/>
        </w:rPr>
      </w:pPr>
      <w:r w:rsidRPr="00F607F5">
        <w:rPr>
          <w:b/>
          <w:bCs/>
        </w:rPr>
        <w:t xml:space="preserve">Access </w:t>
      </w:r>
      <w:r w:rsidR="00096249" w:rsidRPr="00096249">
        <w:rPr>
          <w:b/>
          <w:bCs/>
        </w:rPr>
        <w:t xml:space="preserve">YAPPR </w:t>
      </w:r>
      <w:r w:rsidR="00096249" w:rsidRPr="00096249">
        <w:rPr>
          <w:b/>
          <w:bCs/>
        </w:rPr>
        <w:t>Spaces</w:t>
      </w:r>
      <w:r w:rsidR="00096249" w:rsidRPr="00F607F5">
        <w:rPr>
          <w:b/>
          <w:bCs/>
        </w:rPr>
        <w:t xml:space="preserve"> </w:t>
      </w:r>
      <w:r w:rsidRPr="00F607F5">
        <w:rPr>
          <w:b/>
          <w:bCs/>
        </w:rPr>
        <w:t xml:space="preserve">from </w:t>
      </w:r>
      <w:r w:rsidR="00096249" w:rsidRPr="00096249">
        <w:rPr>
          <w:b/>
          <w:bCs/>
        </w:rPr>
        <w:t xml:space="preserve">YAPPR </w:t>
      </w:r>
      <w:proofErr w:type="spellStart"/>
      <w:r w:rsidR="00096249" w:rsidRPr="00096249">
        <w:rPr>
          <w:b/>
          <w:bCs/>
        </w:rPr>
        <w:t>Accessr</w:t>
      </w:r>
      <w:proofErr w:type="spellEnd"/>
    </w:p>
    <w:p w14:paraId="7545B6B5" w14:textId="77777777" w:rsidR="00F25C5F" w:rsidRPr="00096249" w:rsidRDefault="00F25C5F">
      <w:pPr>
        <w:pStyle w:val="CommentText"/>
        <w:rPr>
          <w:b/>
          <w:bCs/>
        </w:rPr>
      </w:pPr>
    </w:p>
    <w:p w14:paraId="3AF0E5A2" w14:textId="77777777" w:rsidR="00F25C5F" w:rsidRPr="00F607F5" w:rsidRDefault="00F25C5F">
      <w:pPr>
        <w:pStyle w:val="CommentText"/>
      </w:pPr>
      <w:r w:rsidRPr="00F607F5">
        <w:t xml:space="preserve">Or </w:t>
      </w:r>
    </w:p>
    <w:p w14:paraId="721E8459" w14:textId="77777777" w:rsidR="00F25C5F" w:rsidRPr="00F607F5" w:rsidRDefault="00F25C5F">
      <w:pPr>
        <w:pStyle w:val="CommentText"/>
        <w:rPr>
          <w:b/>
          <w:bCs/>
        </w:rPr>
      </w:pPr>
    </w:p>
    <w:p w14:paraId="635BFD97" w14:textId="7DF22DF0" w:rsidR="00F25C5F" w:rsidRDefault="00F25C5F">
      <w:pPr>
        <w:pStyle w:val="CommentText"/>
      </w:pPr>
      <w:r w:rsidRPr="00F607F5">
        <w:rPr>
          <w:b/>
          <w:bCs/>
        </w:rPr>
        <w:t xml:space="preserve">How to access </w:t>
      </w:r>
      <w:r w:rsidR="00096249" w:rsidRPr="00096249">
        <w:rPr>
          <w:b/>
          <w:bCs/>
        </w:rPr>
        <w:t xml:space="preserve">YAPPR </w:t>
      </w:r>
      <w:r w:rsidR="00096249" w:rsidRPr="00096249">
        <w:rPr>
          <w:b/>
          <w:bCs/>
        </w:rPr>
        <w:t>Spaces</w:t>
      </w:r>
      <w:r w:rsidR="00096249" w:rsidRPr="00F607F5">
        <w:rPr>
          <w:b/>
          <w:bCs/>
        </w:rPr>
        <w:t xml:space="preserve"> </w:t>
      </w:r>
      <w:r w:rsidRPr="00F607F5">
        <w:rPr>
          <w:b/>
          <w:bCs/>
        </w:rPr>
        <w:t xml:space="preserve">from </w:t>
      </w:r>
      <w:r w:rsidR="00096249" w:rsidRPr="00096249">
        <w:rPr>
          <w:b/>
          <w:bCs/>
        </w:rPr>
        <w:t xml:space="preserve">YAPPR </w:t>
      </w:r>
      <w:proofErr w:type="spellStart"/>
      <w:r w:rsidR="00096249" w:rsidRPr="00096249">
        <w:rPr>
          <w:b/>
          <w:bCs/>
        </w:rPr>
        <w:t>Accessr</w:t>
      </w:r>
      <w:proofErr w:type="spellEnd"/>
      <w:r w:rsidRPr="00F607F5">
        <w:rPr>
          <w:b/>
          <w:bCs/>
        </w:rPr>
        <w:t>?</w:t>
      </w:r>
    </w:p>
  </w:comment>
  <w:comment w:id="33" w:author="rrkrisauthor@gmail.com" w:date="2022-03-16T09:27:00Z" w:initials="r">
    <w:p w14:paraId="48DF1280" w14:textId="61E05B96" w:rsidR="00191A4C" w:rsidRDefault="00191A4C">
      <w:pPr>
        <w:pStyle w:val="CommentText"/>
      </w:pPr>
      <w:r>
        <w:rPr>
          <w:rStyle w:val="CommentReference"/>
        </w:rPr>
        <w:annotationRef/>
      </w:r>
      <w:r>
        <w:t>Provide a link or reference to the Log in section of the</w:t>
      </w:r>
      <w:r w:rsidR="00096249">
        <w:t xml:space="preserve"> </w:t>
      </w:r>
      <w:proofErr w:type="spellStart"/>
      <w:r w:rsidR="00096249">
        <w:t>Accessr</w:t>
      </w:r>
      <w:proofErr w:type="spellEnd"/>
      <w:r>
        <w:t xml:space="preserve"> application. </w:t>
      </w:r>
    </w:p>
  </w:comment>
  <w:comment w:id="34" w:author="rrkrisauthor@gmail.com" w:date="2022-03-16T09:21:00Z" w:initials="r">
    <w:p w14:paraId="37E5D674" w14:textId="48065D68" w:rsidR="00F25C5F" w:rsidRDefault="00F25C5F">
      <w:pPr>
        <w:pStyle w:val="CommentText"/>
      </w:pPr>
      <w:r>
        <w:rPr>
          <w:rStyle w:val="CommentReference"/>
        </w:rPr>
        <w:annotationRef/>
      </w:r>
      <w:r>
        <w:t xml:space="preserve">Visual representation of this area will help the User. A screenshot with the </w:t>
      </w:r>
      <w:r w:rsidRPr="00F607F5">
        <w:rPr>
          <w:b/>
          <w:bCs/>
        </w:rPr>
        <w:t>Meetings</w:t>
      </w:r>
      <w:r>
        <w:t xml:space="preserve"> area highlighted might help. </w:t>
      </w:r>
    </w:p>
  </w:comment>
  <w:comment w:id="35" w:author="rrkrisauthor@gmail.com" w:date="2022-03-16T09:24:00Z" w:initials="r">
    <w:p w14:paraId="0E933F25" w14:textId="78DC92F3" w:rsidR="00F25C5F" w:rsidRDefault="00F25C5F">
      <w:pPr>
        <w:pStyle w:val="CommentText"/>
      </w:pPr>
      <w:r>
        <w:rPr>
          <w:rStyle w:val="CommentReference"/>
        </w:rPr>
        <w:annotationRef/>
      </w:r>
      <w:r w:rsidR="00191A4C">
        <w:t xml:space="preserve">Will the User need both the </w:t>
      </w:r>
      <w:r w:rsidR="00096249">
        <w:t xml:space="preserve">YAPPR </w:t>
      </w:r>
      <w:proofErr w:type="spellStart"/>
      <w:r w:rsidR="00096249">
        <w:t>Accessr</w:t>
      </w:r>
      <w:proofErr w:type="spellEnd"/>
      <w:r w:rsidR="00096249">
        <w:t xml:space="preserve"> </w:t>
      </w:r>
      <w:r w:rsidR="00191A4C">
        <w:t xml:space="preserve">and </w:t>
      </w:r>
      <w:r w:rsidR="00096249">
        <w:t>YAPPR</w:t>
      </w:r>
      <w:r w:rsidR="00096249">
        <w:t xml:space="preserve"> Spaces </w:t>
      </w:r>
      <w:r w:rsidR="00191A4C">
        <w:t xml:space="preserve">applications installed in the mobile? </w:t>
      </w:r>
    </w:p>
    <w:p w14:paraId="4036BC88" w14:textId="77777777" w:rsidR="00191A4C" w:rsidRDefault="00191A4C">
      <w:pPr>
        <w:pStyle w:val="CommentText"/>
      </w:pPr>
    </w:p>
    <w:p w14:paraId="1565AD67" w14:textId="3FC7863E" w:rsidR="00191A4C" w:rsidRDefault="00191A4C">
      <w:pPr>
        <w:pStyle w:val="CommentText"/>
      </w:pPr>
      <w:r>
        <w:t>If yes, should the necessity of installation of those apps be mentioned in the pre-requisites</w:t>
      </w:r>
      <w:r w:rsidR="00F607F5">
        <w:t>?</w:t>
      </w:r>
    </w:p>
    <w:p w14:paraId="1DF16CF3" w14:textId="77777777" w:rsidR="00191A4C" w:rsidRDefault="00191A4C">
      <w:pPr>
        <w:pStyle w:val="CommentText"/>
      </w:pPr>
    </w:p>
    <w:p w14:paraId="3D715091" w14:textId="77777777" w:rsidR="00191A4C" w:rsidRDefault="00191A4C">
      <w:pPr>
        <w:pStyle w:val="CommentText"/>
      </w:pPr>
      <w:r>
        <w:t xml:space="preserve">Can both the applications be accessed via the browser? </w:t>
      </w:r>
    </w:p>
    <w:p w14:paraId="09EB7393" w14:textId="77777777" w:rsidR="00191A4C" w:rsidRDefault="00191A4C">
      <w:pPr>
        <w:pStyle w:val="CommentText"/>
      </w:pPr>
    </w:p>
    <w:p w14:paraId="5288965E" w14:textId="1BF3D11A" w:rsidR="00191A4C" w:rsidRDefault="00191A4C">
      <w:pPr>
        <w:pStyle w:val="CommentText"/>
      </w:pPr>
      <w:r>
        <w:t xml:space="preserve">Is there a recommended way to access these applications?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A0D9BB" w15:done="0"/>
  <w15:commentEx w15:paraId="654F1316" w15:done="0"/>
  <w15:commentEx w15:paraId="4AB36FBB" w15:done="0"/>
  <w15:commentEx w15:paraId="3FE4BA4E" w15:done="0"/>
  <w15:commentEx w15:paraId="78E9EE4D" w15:done="0"/>
  <w15:commentEx w15:paraId="56858581" w15:done="0"/>
  <w15:commentEx w15:paraId="6AE12E27" w15:done="0"/>
  <w15:commentEx w15:paraId="52D843CC" w15:done="0"/>
  <w15:commentEx w15:paraId="109C15F6" w15:done="0"/>
  <w15:commentEx w15:paraId="551BD6C9" w15:done="0"/>
  <w15:commentEx w15:paraId="1ED9E3D6" w15:done="0"/>
  <w15:commentEx w15:paraId="28BD2EE5" w15:done="0"/>
  <w15:commentEx w15:paraId="6D07E733" w15:done="0"/>
  <w15:commentEx w15:paraId="3AE56528" w15:done="0"/>
  <w15:commentEx w15:paraId="635BFD97" w15:done="0"/>
  <w15:commentEx w15:paraId="48DF1280" w15:done="0"/>
  <w15:commentEx w15:paraId="37E5D674" w15:done="0"/>
  <w15:commentEx w15:paraId="528896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C1BF5" w16cex:dateUtc="2022-03-16T02:49:00Z"/>
  <w16cex:commentExtensible w16cex:durableId="25DC1CA8" w16cex:dateUtc="2022-03-16T02:52:00Z"/>
  <w16cex:commentExtensible w16cex:durableId="25DC1F31" w16cex:dateUtc="2022-03-16T03:02:00Z"/>
  <w16cex:commentExtensible w16cex:durableId="25DC1FAD" w16cex:dateUtc="2022-03-16T03:04:00Z"/>
  <w16cex:commentExtensible w16cex:durableId="25DC2058" w16cex:dateUtc="2022-03-16T03:07:00Z"/>
  <w16cex:commentExtensible w16cex:durableId="25DC2E3B" w16cex:dateUtc="2022-03-16T04:06:00Z"/>
  <w16cex:commentExtensible w16cex:durableId="25DC2215" w16cex:dateUtc="2022-03-16T03:15:00Z"/>
  <w16cex:commentExtensible w16cex:durableId="25DC22C6" w16cex:dateUtc="2022-03-16T03:18:00Z"/>
  <w16cex:commentExtensible w16cex:durableId="25DC24D7" w16cex:dateUtc="2022-03-16T03:26:00Z"/>
  <w16cex:commentExtensible w16cex:durableId="25DC2614" w16cex:dateUtc="2022-03-16T03:32:00Z"/>
  <w16cex:commentExtensible w16cex:durableId="25DC2722" w16cex:dateUtc="2022-03-16T03:36:00Z"/>
  <w16cex:commentExtensible w16cex:durableId="25DC27A9" w16cex:dateUtc="2022-03-16T03:38:00Z"/>
  <w16cex:commentExtensible w16cex:durableId="25DC2804" w16cex:dateUtc="2022-03-16T03:40:00Z"/>
  <w16cex:commentExtensible w16cex:durableId="25DC28FC" w16cex:dateUtc="2022-03-16T03:44:00Z"/>
  <w16cex:commentExtensible w16cex:durableId="25DC2A19" w16cex:dateUtc="2022-03-16T03:49:00Z"/>
  <w16cex:commentExtensible w16cex:durableId="25DC2BE7" w16cex:dateUtc="2022-03-16T03:57:00Z"/>
  <w16cex:commentExtensible w16cex:durableId="25DC2AA4" w16cex:dateUtc="2022-03-16T03:51:00Z"/>
  <w16cex:commentExtensible w16cex:durableId="25DC2B3A" w16cex:dateUtc="2022-03-16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A0D9BB" w16cid:durableId="25DC1BF5"/>
  <w16cid:commentId w16cid:paraId="654F1316" w16cid:durableId="25DC1CA8"/>
  <w16cid:commentId w16cid:paraId="4AB36FBB" w16cid:durableId="25DC1F31"/>
  <w16cid:commentId w16cid:paraId="3FE4BA4E" w16cid:durableId="25DC1FAD"/>
  <w16cid:commentId w16cid:paraId="78E9EE4D" w16cid:durableId="25DC2058"/>
  <w16cid:commentId w16cid:paraId="56858581" w16cid:durableId="25DC2E3B"/>
  <w16cid:commentId w16cid:paraId="6AE12E27" w16cid:durableId="25DC2215"/>
  <w16cid:commentId w16cid:paraId="52D843CC" w16cid:durableId="25DC22C6"/>
  <w16cid:commentId w16cid:paraId="109C15F6" w16cid:durableId="25DC24D7"/>
  <w16cid:commentId w16cid:paraId="551BD6C9" w16cid:durableId="25DC2614"/>
  <w16cid:commentId w16cid:paraId="1ED9E3D6" w16cid:durableId="25DC2722"/>
  <w16cid:commentId w16cid:paraId="28BD2EE5" w16cid:durableId="25DC27A9"/>
  <w16cid:commentId w16cid:paraId="6D07E733" w16cid:durableId="25DC2804"/>
  <w16cid:commentId w16cid:paraId="3AE56528" w16cid:durableId="25DC28FC"/>
  <w16cid:commentId w16cid:paraId="635BFD97" w16cid:durableId="25DC2A19"/>
  <w16cid:commentId w16cid:paraId="48DF1280" w16cid:durableId="25DC2BE7"/>
  <w16cid:commentId w16cid:paraId="37E5D674" w16cid:durableId="25DC2AA4"/>
  <w16cid:commentId w16cid:paraId="5288965E" w16cid:durableId="25DC2B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1F32" w14:textId="77777777" w:rsidR="0079569E" w:rsidRDefault="0079569E" w:rsidP="002960EB">
      <w:r>
        <w:separator/>
      </w:r>
    </w:p>
  </w:endnote>
  <w:endnote w:type="continuationSeparator" w:id="0">
    <w:p w14:paraId="39710066" w14:textId="77777777" w:rsidR="0079569E" w:rsidRDefault="0079569E" w:rsidP="0029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sherwood-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521B9" w14:textId="77777777" w:rsidR="0079569E" w:rsidRDefault="0079569E" w:rsidP="002960EB">
      <w:r>
        <w:separator/>
      </w:r>
    </w:p>
  </w:footnote>
  <w:footnote w:type="continuationSeparator" w:id="0">
    <w:p w14:paraId="7C3CA043" w14:textId="77777777" w:rsidR="0079569E" w:rsidRDefault="0079569E" w:rsidP="00296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34B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AA8A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54EB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6EE50E"/>
    <w:lvl w:ilvl="0">
      <w:start w:val="1"/>
      <w:numFmt w:val="lowerLetter"/>
      <w:pStyle w:val="ListNumber2"/>
      <w:lvlText w:val="%1."/>
      <w:lvlJc w:val="left"/>
      <w:pPr>
        <w:ind w:left="864" w:hanging="432"/>
      </w:pPr>
      <w:rPr>
        <w:rFonts w:ascii="Arial Rounded MT Bold" w:hAnsi="Arial Rounded MT Bold" w:hint="default"/>
        <w:color w:val="4F81BD" w:themeColor="accent1"/>
      </w:rPr>
    </w:lvl>
  </w:abstractNum>
  <w:abstractNum w:abstractNumId="4" w15:restartNumberingAfterBreak="0">
    <w:nsid w:val="FFFFFF80"/>
    <w:multiLevelType w:val="singleLevel"/>
    <w:tmpl w:val="AD88D2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5C2E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069A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E04EB8"/>
    <w:lvl w:ilvl="0">
      <w:start w:val="1"/>
      <w:numFmt w:val="bullet"/>
      <w:pStyle w:val="ListBullet2"/>
      <w:lvlText w:val=""/>
      <w:lvlJc w:val="left"/>
      <w:pPr>
        <w:ind w:left="864" w:hanging="432"/>
      </w:pPr>
      <w:rPr>
        <w:rFonts w:ascii="Wingdings" w:hAnsi="Wingdings" w:cs="Times New Roman" w:hint="default"/>
      </w:rPr>
    </w:lvl>
  </w:abstractNum>
  <w:abstractNum w:abstractNumId="8" w15:restartNumberingAfterBreak="0">
    <w:nsid w:val="FFFFFF88"/>
    <w:multiLevelType w:val="singleLevel"/>
    <w:tmpl w:val="F71A48A6"/>
    <w:lvl w:ilvl="0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/>
        <w:i w:val="0"/>
        <w:color w:val="000000" w:themeColor="text1"/>
        <w:sz w:val="22"/>
      </w:rPr>
    </w:lvl>
  </w:abstractNum>
  <w:abstractNum w:abstractNumId="9" w15:restartNumberingAfterBreak="0">
    <w:nsid w:val="FFFFFF89"/>
    <w:multiLevelType w:val="singleLevel"/>
    <w:tmpl w:val="71C65D46"/>
    <w:lvl w:ilvl="0">
      <w:start w:val="1"/>
      <w:numFmt w:val="bullet"/>
      <w:pStyle w:val="List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cs="Wingdings" w:hint="default"/>
      </w:rPr>
    </w:lvl>
  </w:abstractNum>
  <w:abstractNum w:abstractNumId="10" w15:restartNumberingAfterBreak="0">
    <w:nsid w:val="05B479F9"/>
    <w:multiLevelType w:val="hybridMultilevel"/>
    <w:tmpl w:val="1CF4330C"/>
    <w:lvl w:ilvl="0" w:tplc="CEC85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CC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B26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0CF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0C97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0A0E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06A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A9E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68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2A30C3"/>
    <w:multiLevelType w:val="hybridMultilevel"/>
    <w:tmpl w:val="E85E09D2"/>
    <w:lvl w:ilvl="0" w:tplc="319ECEC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4593C"/>
    <w:multiLevelType w:val="hybridMultilevel"/>
    <w:tmpl w:val="3B4E70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64C7A"/>
    <w:multiLevelType w:val="hybridMultilevel"/>
    <w:tmpl w:val="BCCC62C2"/>
    <w:lvl w:ilvl="0" w:tplc="45286182">
      <w:start w:val="1"/>
      <w:numFmt w:val="decimal"/>
      <w:pStyle w:val="ChapterNumber"/>
      <w:lvlText w:val="%1"/>
      <w:lvlJc w:val="right"/>
      <w:pPr>
        <w:ind w:left="7380" w:hanging="360"/>
      </w:pPr>
      <w:rPr>
        <w:rFonts w:ascii="Arial" w:hAnsi="Arial" w:hint="default"/>
        <w:b w:val="0"/>
        <w:i w:val="0"/>
        <w:color w:val="auto"/>
        <w:sz w:val="8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102EAA"/>
    <w:multiLevelType w:val="multilevel"/>
    <w:tmpl w:val="3F5AB350"/>
    <w:lvl w:ilvl="0">
      <w:start w:val="1"/>
      <w:numFmt w:val="decimal"/>
      <w:lvlText w:val="%1"/>
      <w:lvlJc w:val="left"/>
      <w:pPr>
        <w:tabs>
          <w:tab w:val="num" w:pos="851"/>
        </w:tabs>
        <w:ind w:left="907" w:hanging="907"/>
      </w:pPr>
      <w:rPr>
        <w:rFonts w:ascii="Arial Bold" w:hAnsi="Arial Bold" w:cs="Wingdings" w:hint="default"/>
        <w:b/>
        <w:bCs/>
        <w:i w:val="0"/>
        <w:iCs w:val="0"/>
        <w:caps w:val="0"/>
        <w:strike w:val="0"/>
        <w:dstrike w:val="0"/>
        <w:vanish w:val="0"/>
        <w:color w:val="000000" w:themeColor="text1"/>
        <w:sz w:val="40"/>
        <w:szCs w:val="4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333399"/>
        <w:spacing w:val="0"/>
        <w:w w:val="100"/>
        <w:position w:val="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00808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9"/>
  </w:num>
  <w:num w:numId="9">
    <w:abstractNumId w:val="9"/>
  </w:num>
  <w:num w:numId="10">
    <w:abstractNumId w:val="7"/>
  </w:num>
  <w:num w:numId="11">
    <w:abstractNumId w:val="7"/>
  </w:num>
  <w:num w:numId="12">
    <w:abstractNumId w:val="6"/>
  </w:num>
  <w:num w:numId="13">
    <w:abstractNumId w:val="6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14"/>
  </w:num>
  <w:num w:numId="19">
    <w:abstractNumId w:val="11"/>
  </w:num>
  <w:num w:numId="20">
    <w:abstractNumId w:val="5"/>
  </w:num>
  <w:num w:numId="21">
    <w:abstractNumId w:val="4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8"/>
    <w:lvlOverride w:ilvl="0">
      <w:startOverride w:val="1"/>
    </w:lvlOverride>
  </w:num>
  <w:num w:numId="2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rkrisauthor@gmail.com">
    <w15:presenceInfo w15:providerId="Windows Live" w15:userId="f737593d2f4b98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A07"/>
    <w:rsid w:val="0001418F"/>
    <w:rsid w:val="00053EF2"/>
    <w:rsid w:val="00096249"/>
    <w:rsid w:val="00120FA5"/>
    <w:rsid w:val="00154DEA"/>
    <w:rsid w:val="00171F99"/>
    <w:rsid w:val="00174147"/>
    <w:rsid w:val="00191A4C"/>
    <w:rsid w:val="00192C5A"/>
    <w:rsid w:val="001D735A"/>
    <w:rsid w:val="00214430"/>
    <w:rsid w:val="002259F3"/>
    <w:rsid w:val="002523F5"/>
    <w:rsid w:val="002960EB"/>
    <w:rsid w:val="002A4912"/>
    <w:rsid w:val="002D0A3D"/>
    <w:rsid w:val="002D33D4"/>
    <w:rsid w:val="003E50BC"/>
    <w:rsid w:val="003F7EA4"/>
    <w:rsid w:val="00446A3B"/>
    <w:rsid w:val="00454DEA"/>
    <w:rsid w:val="004B07C0"/>
    <w:rsid w:val="004C357A"/>
    <w:rsid w:val="0052535A"/>
    <w:rsid w:val="00584081"/>
    <w:rsid w:val="005A2184"/>
    <w:rsid w:val="005E2348"/>
    <w:rsid w:val="006A1A70"/>
    <w:rsid w:val="006A3CF1"/>
    <w:rsid w:val="006A597D"/>
    <w:rsid w:val="006D4C89"/>
    <w:rsid w:val="00700966"/>
    <w:rsid w:val="0072329D"/>
    <w:rsid w:val="00751F24"/>
    <w:rsid w:val="00753B79"/>
    <w:rsid w:val="0077258E"/>
    <w:rsid w:val="0079569E"/>
    <w:rsid w:val="007A0931"/>
    <w:rsid w:val="007B24AC"/>
    <w:rsid w:val="008B1522"/>
    <w:rsid w:val="00900C16"/>
    <w:rsid w:val="009536A7"/>
    <w:rsid w:val="00973797"/>
    <w:rsid w:val="009B40F1"/>
    <w:rsid w:val="00AC3BB9"/>
    <w:rsid w:val="00AF34C0"/>
    <w:rsid w:val="00BC4F89"/>
    <w:rsid w:val="00BE61D9"/>
    <w:rsid w:val="00C76B59"/>
    <w:rsid w:val="00CA0B95"/>
    <w:rsid w:val="00CC4E70"/>
    <w:rsid w:val="00CC5A07"/>
    <w:rsid w:val="00D028C9"/>
    <w:rsid w:val="00D14F7A"/>
    <w:rsid w:val="00D75D33"/>
    <w:rsid w:val="00D77BE3"/>
    <w:rsid w:val="00DC0F39"/>
    <w:rsid w:val="00DD16B2"/>
    <w:rsid w:val="00E04CBC"/>
    <w:rsid w:val="00E95748"/>
    <w:rsid w:val="00ED4519"/>
    <w:rsid w:val="00ED46CB"/>
    <w:rsid w:val="00F25C5F"/>
    <w:rsid w:val="00F506EE"/>
    <w:rsid w:val="00F57B22"/>
    <w:rsid w:val="00F6048C"/>
    <w:rsid w:val="00F6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F84F"/>
  <w15:docId w15:val="{6138F032-7F3D-4F49-B96B-7FF26C2A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 w:qFormat="1"/>
    <w:lsdException w:name="List Continue 2" w:semiHidden="1" w:uiPriority="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qFormat/>
    <w:rsid w:val="0052535A"/>
    <w:pPr>
      <w:keepNext/>
      <w:keepLines/>
      <w:widowControl w:val="0"/>
      <w:pBdr>
        <w:top w:val="single" w:sz="4" w:space="1" w:color="auto"/>
      </w:pBdr>
      <w:shd w:val="clear" w:color="auto" w:fill="FCFAF7"/>
      <w:spacing w:before="360" w:after="120" w:line="240" w:lineRule="auto"/>
      <w:outlineLvl w:val="0"/>
    </w:pPr>
    <w:rPr>
      <w:rFonts w:eastAsia="Times New Roman" w:cstheme="minorHAnsi"/>
      <w:b/>
      <w:bCs/>
      <w:color w:val="000000" w:themeColor="text1"/>
      <w:kern w:val="36"/>
      <w:sz w:val="30"/>
      <w:szCs w:val="30"/>
    </w:rPr>
  </w:style>
  <w:style w:type="paragraph" w:styleId="Heading2">
    <w:name w:val="heading 2"/>
    <w:next w:val="Normal"/>
    <w:link w:val="Heading2Char"/>
    <w:qFormat/>
    <w:rsid w:val="0052535A"/>
    <w:pPr>
      <w:keepNext/>
      <w:keepLines/>
      <w:widowControl w:val="0"/>
      <w:shd w:val="clear" w:color="auto" w:fill="FCFAF7"/>
      <w:spacing w:before="300" w:after="120" w:line="240" w:lineRule="auto"/>
      <w:outlineLvl w:val="1"/>
    </w:pPr>
    <w:rPr>
      <w:rFonts w:eastAsia="Times New Roman" w:cstheme="minorHAnsi"/>
      <w:b/>
      <w:bCs/>
      <w:color w:val="000000" w:themeColor="text1"/>
      <w:sz w:val="26"/>
      <w:szCs w:val="26"/>
    </w:rPr>
  </w:style>
  <w:style w:type="paragraph" w:styleId="Heading3">
    <w:name w:val="heading 3"/>
    <w:next w:val="Normal"/>
    <w:link w:val="Heading3Char"/>
    <w:qFormat/>
    <w:rsid w:val="00973797"/>
    <w:pPr>
      <w:keepNext/>
      <w:spacing w:before="300" w:after="120" w:line="240" w:lineRule="auto"/>
      <w:outlineLvl w:val="2"/>
    </w:pPr>
    <w:rPr>
      <w:rFonts w:ascii="Arial Bold" w:eastAsia="Times New Roman" w:hAnsi="Arial Bold" w:cs="Arial"/>
      <w:b/>
      <w:color w:val="000000" w:themeColor="text1"/>
      <w:sz w:val="28"/>
      <w:szCs w:val="28"/>
      <w:lang w:bidi="ar-SA"/>
    </w:rPr>
  </w:style>
  <w:style w:type="paragraph" w:styleId="Heading4">
    <w:name w:val="heading 4"/>
    <w:next w:val="Normal"/>
    <w:link w:val="Heading4Char"/>
    <w:qFormat/>
    <w:rsid w:val="00C76B59"/>
    <w:pPr>
      <w:spacing w:before="240" w:after="120" w:line="240" w:lineRule="auto"/>
      <w:outlineLvl w:val="3"/>
    </w:pPr>
    <w:rPr>
      <w:rFonts w:ascii="Arial Bold" w:eastAsia="Times New Roman" w:hAnsi="Arial Bold" w:cs="Arial"/>
      <w:b/>
      <w:color w:val="000000" w:themeColor="text1"/>
      <w:sz w:val="24"/>
      <w:szCs w:val="24"/>
      <w:lang w:bidi="ar-SA"/>
    </w:rPr>
  </w:style>
  <w:style w:type="paragraph" w:styleId="Heading5">
    <w:name w:val="heading 5"/>
    <w:basedOn w:val="Heading2"/>
    <w:next w:val="Normal"/>
    <w:link w:val="Heading5Char"/>
    <w:qFormat/>
    <w:rsid w:val="00C76B59"/>
    <w:pPr>
      <w:outlineLvl w:val="4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C5A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A0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2523F5"/>
    <w:pPr>
      <w:spacing w:before="120" w:line="240" w:lineRule="atLeast"/>
      <w:ind w:left="270"/>
    </w:pPr>
    <w:rPr>
      <w:rFonts w:asciiTheme="minorHAnsi" w:hAnsiTheme="minorHAnsi" w:cstheme="minorHAnsi"/>
      <w:sz w:val="22"/>
    </w:rPr>
  </w:style>
  <w:style w:type="character" w:customStyle="1" w:styleId="BodyTextChar">
    <w:name w:val="Body Text Char"/>
    <w:basedOn w:val="DefaultParagraphFont"/>
    <w:link w:val="BodyText"/>
    <w:rsid w:val="002523F5"/>
    <w:rPr>
      <w:rFonts w:eastAsia="Times New Roman" w:cstheme="minorHAnsi"/>
      <w:szCs w:val="24"/>
    </w:rPr>
  </w:style>
  <w:style w:type="paragraph" w:customStyle="1" w:styleId="BodyTextovertable">
    <w:name w:val="Body Text over table"/>
    <w:basedOn w:val="BodyText"/>
    <w:qFormat/>
    <w:rsid w:val="00CC5A07"/>
    <w:pPr>
      <w:spacing w:after="240"/>
    </w:pPr>
  </w:style>
  <w:style w:type="paragraph" w:styleId="Caption">
    <w:name w:val="caption"/>
    <w:basedOn w:val="Normal"/>
    <w:next w:val="Normal"/>
    <w:qFormat/>
    <w:rsid w:val="00CC5A07"/>
    <w:pPr>
      <w:keepNext/>
      <w:spacing w:before="360" w:after="120" w:line="240" w:lineRule="atLeast"/>
    </w:pPr>
    <w:rPr>
      <w:rFonts w:ascii="Arial Black" w:hAnsi="Arial Black" w:cs="Helvetica"/>
      <w:bCs/>
      <w:color w:val="000000"/>
      <w:sz w:val="18"/>
      <w:szCs w:val="20"/>
    </w:rPr>
  </w:style>
  <w:style w:type="paragraph" w:customStyle="1" w:styleId="SectionHeading">
    <w:name w:val="Section Heading"/>
    <w:next w:val="BodyText"/>
    <w:qFormat/>
    <w:rsid w:val="00CC5A07"/>
    <w:pPr>
      <w:keepNext/>
      <w:spacing w:after="0" w:line="240" w:lineRule="auto"/>
    </w:pPr>
    <w:rPr>
      <w:rFonts w:ascii="Arial" w:eastAsia="Times New Roman" w:hAnsi="Arial" w:cs="Arial"/>
      <w:b/>
      <w:bCs/>
      <w:kern w:val="32"/>
      <w:sz w:val="48"/>
      <w:szCs w:val="36"/>
    </w:rPr>
  </w:style>
  <w:style w:type="paragraph" w:customStyle="1" w:styleId="ChapterNumber">
    <w:name w:val="Chapter Number"/>
    <w:basedOn w:val="SectionHeading"/>
    <w:next w:val="Heading1"/>
    <w:qFormat/>
    <w:rsid w:val="00CC5A07"/>
    <w:pPr>
      <w:keepNext w:val="0"/>
      <w:pageBreakBefore/>
      <w:numPr>
        <w:numId w:val="2"/>
      </w:numPr>
      <w:pBdr>
        <w:bottom w:val="single" w:sz="18" w:space="1" w:color="56A0D3"/>
      </w:pBdr>
      <w:spacing w:before="1200" w:after="720"/>
      <w:ind w:right="706"/>
      <w:jc w:val="right"/>
      <w:outlineLvl w:val="0"/>
    </w:pPr>
    <w:rPr>
      <w:rFonts w:cs="Usherwood-Bold"/>
      <w:kern w:val="0"/>
      <w:sz w:val="84"/>
      <w:szCs w:val="20"/>
      <w:lang w:eastAsia="nl-NL" w:bidi="ar-SA"/>
    </w:rPr>
  </w:style>
  <w:style w:type="character" w:customStyle="1" w:styleId="Heading1Char">
    <w:name w:val="Heading 1 Char"/>
    <w:basedOn w:val="DefaultParagraphFont"/>
    <w:link w:val="Heading1"/>
    <w:rsid w:val="0052535A"/>
    <w:rPr>
      <w:rFonts w:eastAsia="Times New Roman" w:cstheme="minorHAnsi"/>
      <w:b/>
      <w:bCs/>
      <w:color w:val="000000" w:themeColor="text1"/>
      <w:kern w:val="36"/>
      <w:sz w:val="30"/>
      <w:szCs w:val="30"/>
      <w:shd w:val="clear" w:color="auto" w:fill="FCFAF7"/>
    </w:rPr>
  </w:style>
  <w:style w:type="character" w:styleId="CommentReference">
    <w:name w:val="annotation reference"/>
    <w:basedOn w:val="DefaultParagraphFont"/>
    <w:rsid w:val="00CC5A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CC5A07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C5A07"/>
    <w:rPr>
      <w:rFonts w:ascii="Times New Roman" w:eastAsia="Times New Roman" w:hAnsi="Times New Roman" w:cs="Times New Roman"/>
      <w:sz w:val="24"/>
      <w:szCs w:val="20"/>
    </w:rPr>
  </w:style>
  <w:style w:type="paragraph" w:customStyle="1" w:styleId="Contents">
    <w:name w:val="Contents"/>
    <w:basedOn w:val="ChapterNumber"/>
    <w:next w:val="BodyText"/>
    <w:rsid w:val="00CC5A07"/>
    <w:pPr>
      <w:numPr>
        <w:numId w:val="0"/>
      </w:numPr>
      <w:spacing w:before="0"/>
      <w:ind w:left="3427" w:right="619" w:hanging="360"/>
      <w:jc w:val="left"/>
    </w:pPr>
    <w:rPr>
      <w:b w:val="0"/>
      <w:spacing w:val="40"/>
      <w:lang w:val="en-GB" w:eastAsia="en-GB"/>
    </w:rPr>
  </w:style>
  <w:style w:type="paragraph" w:customStyle="1" w:styleId="CoverGraphic">
    <w:name w:val="Cover Graphic"/>
    <w:qFormat/>
    <w:rsid w:val="00CC5A07"/>
    <w:pPr>
      <w:spacing w:before="5640"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CoverSubtitle">
    <w:name w:val="Cover Subtitle"/>
    <w:qFormat/>
    <w:rsid w:val="00CC5A07"/>
    <w:pPr>
      <w:spacing w:after="0" w:line="240" w:lineRule="auto"/>
    </w:pPr>
    <w:rPr>
      <w:rFonts w:ascii="Arial" w:eastAsia="Times New Roman" w:hAnsi="Arial" w:cs="Times New Roman"/>
      <w:b/>
      <w:bCs/>
      <w:sz w:val="28"/>
      <w:szCs w:val="32"/>
    </w:rPr>
  </w:style>
  <w:style w:type="paragraph" w:customStyle="1" w:styleId="CoverTitle">
    <w:name w:val="Cover Title"/>
    <w:qFormat/>
    <w:rsid w:val="00CC5A07"/>
    <w:pPr>
      <w:spacing w:before="720" w:after="0" w:line="240" w:lineRule="auto"/>
    </w:pPr>
    <w:rPr>
      <w:rFonts w:ascii="Arial" w:eastAsia="Times New Roman" w:hAnsi="Arial" w:cs="Times New Roman"/>
      <w:b/>
      <w:bCs/>
      <w:caps/>
      <w:sz w:val="48"/>
      <w:szCs w:val="72"/>
    </w:rPr>
  </w:style>
  <w:style w:type="paragraph" w:customStyle="1" w:styleId="Disclaimer">
    <w:name w:val="Disclaimer"/>
    <w:basedOn w:val="Normal"/>
    <w:qFormat/>
    <w:rsid w:val="00CC5A07"/>
    <w:pPr>
      <w:autoSpaceDE w:val="0"/>
      <w:autoSpaceDN w:val="0"/>
      <w:adjustRightInd w:val="0"/>
      <w:spacing w:before="40" w:after="40"/>
    </w:pPr>
    <w:rPr>
      <w:rFonts w:ascii="Verdana" w:hAnsi="Verdana" w:cs="Arial"/>
      <w:sz w:val="16"/>
      <w:szCs w:val="16"/>
    </w:rPr>
  </w:style>
  <w:style w:type="paragraph" w:customStyle="1" w:styleId="DisclaimerTitle">
    <w:name w:val="Disclaimer Title"/>
    <w:basedOn w:val="Normal"/>
    <w:qFormat/>
    <w:rsid w:val="00CC5A07"/>
    <w:pPr>
      <w:autoSpaceDE w:val="0"/>
      <w:autoSpaceDN w:val="0"/>
      <w:adjustRightInd w:val="0"/>
      <w:spacing w:after="120"/>
    </w:pPr>
    <w:rPr>
      <w:rFonts w:ascii="Arial" w:hAnsi="Arial" w:cs="Arial"/>
      <w:b/>
      <w:bCs/>
    </w:rPr>
  </w:style>
  <w:style w:type="paragraph" w:customStyle="1" w:styleId="FirstPageFooter">
    <w:name w:val="First Page Footer"/>
    <w:basedOn w:val="Normal"/>
    <w:autoRedefine/>
    <w:rsid w:val="00CC5A07"/>
    <w:pPr>
      <w:pBdr>
        <w:top w:val="single" w:sz="4" w:space="1" w:color="auto"/>
      </w:pBdr>
      <w:tabs>
        <w:tab w:val="right" w:pos="9282"/>
      </w:tabs>
      <w:spacing w:after="120"/>
      <w:ind w:right="78"/>
      <w:jc w:val="right"/>
    </w:pPr>
    <w:rPr>
      <w:rFonts w:ascii="Verdana" w:hAnsi="Verdana" w:cs="Arial"/>
      <w:color w:val="666699"/>
      <w:sz w:val="20"/>
      <w:szCs w:val="28"/>
    </w:rPr>
  </w:style>
  <w:style w:type="paragraph" w:styleId="Footer">
    <w:name w:val="footer"/>
    <w:basedOn w:val="Normal"/>
    <w:link w:val="FooterChar"/>
    <w:qFormat/>
    <w:rsid w:val="00CC5A07"/>
    <w:pPr>
      <w:tabs>
        <w:tab w:val="center" w:pos="5040"/>
        <w:tab w:val="right" w:pos="9360"/>
      </w:tabs>
      <w:ind w:left="144"/>
    </w:pPr>
    <w:rPr>
      <w:rFonts w:asciiTheme="minorBidi" w:hAnsiTheme="minorBidi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CC5A07"/>
    <w:rPr>
      <w:rFonts w:asciiTheme="minorBidi" w:eastAsia="Times New Roman" w:hAnsiTheme="minorBidi" w:cs="Times New Roman"/>
      <w:sz w:val="16"/>
      <w:szCs w:val="16"/>
    </w:rPr>
  </w:style>
  <w:style w:type="paragraph" w:customStyle="1" w:styleId="Footerline">
    <w:name w:val="Footer line"/>
    <w:basedOn w:val="Footer"/>
    <w:rsid w:val="00CC5A07"/>
    <w:pPr>
      <w:pBdr>
        <w:top w:val="single" w:sz="4" w:space="1" w:color="4F81BD" w:themeColor="accent1"/>
      </w:pBdr>
    </w:pPr>
    <w:rPr>
      <w:rFonts w:cstheme="minorBidi"/>
    </w:rPr>
  </w:style>
  <w:style w:type="paragraph" w:styleId="Header">
    <w:name w:val="header"/>
    <w:basedOn w:val="Normal"/>
    <w:link w:val="HeaderChar"/>
    <w:rsid w:val="00CC5A07"/>
    <w:pPr>
      <w:pBdr>
        <w:top w:val="single" w:sz="4" w:space="1" w:color="4F81BD" w:themeColor="accent1"/>
      </w:pBdr>
      <w:tabs>
        <w:tab w:val="right" w:pos="9360"/>
      </w:tabs>
      <w:spacing w:before="120" w:line="240" w:lineRule="atLeast"/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CC5A07"/>
    <w:rPr>
      <w:rFonts w:ascii="Arial" w:eastAsia="Times New Roman" w:hAnsi="Arial" w:cs="Arial"/>
      <w:sz w:val="16"/>
      <w:szCs w:val="16"/>
    </w:rPr>
  </w:style>
  <w:style w:type="paragraph" w:customStyle="1" w:styleId="HeaderNoLine">
    <w:name w:val="Header No Line"/>
    <w:basedOn w:val="Header"/>
    <w:qFormat/>
    <w:rsid w:val="00CC5A07"/>
    <w:pPr>
      <w:pBdr>
        <w:top w:val="none" w:sz="0" w:space="0" w:color="auto"/>
      </w:pBdr>
    </w:pPr>
  </w:style>
  <w:style w:type="paragraph" w:customStyle="1" w:styleId="Heading1nonumber">
    <w:name w:val="Heading 1 nonumber"/>
    <w:basedOn w:val="Heading1"/>
    <w:rsid w:val="00CC5A07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52535A"/>
    <w:rPr>
      <w:rFonts w:eastAsia="Times New Roman" w:cstheme="minorHAnsi"/>
      <w:b/>
      <w:bCs/>
      <w:color w:val="000000" w:themeColor="text1"/>
      <w:sz w:val="26"/>
      <w:szCs w:val="26"/>
      <w:shd w:val="clear" w:color="auto" w:fill="FCFAF7"/>
    </w:rPr>
  </w:style>
  <w:style w:type="character" w:customStyle="1" w:styleId="Heading3Char">
    <w:name w:val="Heading 3 Char"/>
    <w:basedOn w:val="DefaultParagraphFont"/>
    <w:link w:val="Heading3"/>
    <w:rsid w:val="00973797"/>
    <w:rPr>
      <w:rFonts w:ascii="Arial Bold" w:eastAsia="Times New Roman" w:hAnsi="Arial Bold" w:cs="Arial"/>
      <w:b/>
      <w:color w:val="000000" w:themeColor="text1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rsid w:val="00C76B59"/>
    <w:rPr>
      <w:rFonts w:ascii="Arial Bold" w:eastAsia="Times New Roman" w:hAnsi="Arial Bold" w:cs="Arial"/>
      <w:b/>
      <w:color w:val="000000" w:themeColor="text1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rsid w:val="00C76B59"/>
    <w:rPr>
      <w:rFonts w:ascii="Arial Bold" w:eastAsia="Times New Roman" w:hAnsi="Arial Bold" w:cs="Arial"/>
      <w:b/>
      <w:bCs/>
      <w:i/>
      <w:iCs/>
      <w:color w:val="000000" w:themeColor="text1"/>
      <w:sz w:val="24"/>
      <w:szCs w:val="24"/>
      <w:shd w:val="clear" w:color="auto" w:fill="FCFAF7"/>
    </w:rPr>
  </w:style>
  <w:style w:type="paragraph" w:customStyle="1" w:styleId="HFTitle">
    <w:name w:val="HF Title"/>
    <w:next w:val="Heading1"/>
    <w:rsid w:val="00CC5A07"/>
    <w:pPr>
      <w:pBdr>
        <w:bottom w:val="single" w:sz="8" w:space="4" w:color="auto"/>
      </w:pBdr>
      <w:spacing w:before="480" w:after="120" w:line="240" w:lineRule="auto"/>
    </w:pPr>
    <w:rPr>
      <w:rFonts w:ascii="Arial Narrow" w:eastAsia="Times New Roman" w:hAnsi="Arial Narrow" w:cs="Arial"/>
      <w:bCs/>
      <w:kern w:val="32"/>
      <w:sz w:val="40"/>
      <w:szCs w:val="48"/>
    </w:rPr>
  </w:style>
  <w:style w:type="character" w:styleId="Hyperlink">
    <w:name w:val="Hyperlink"/>
    <w:basedOn w:val="DefaultParagraphFont"/>
    <w:uiPriority w:val="99"/>
    <w:rsid w:val="00CC5A07"/>
    <w:rPr>
      <w:color w:val="0000FF"/>
      <w:u w:val="single"/>
    </w:rPr>
  </w:style>
  <w:style w:type="paragraph" w:styleId="List">
    <w:name w:val="List"/>
    <w:basedOn w:val="Normal"/>
    <w:rsid w:val="00CC5A07"/>
    <w:pPr>
      <w:ind w:left="283" w:hanging="283"/>
      <w:contextualSpacing/>
    </w:pPr>
  </w:style>
  <w:style w:type="paragraph" w:styleId="ListBullet">
    <w:name w:val="List Bullet"/>
    <w:basedOn w:val="BodyText"/>
    <w:qFormat/>
    <w:rsid w:val="002523F5"/>
    <w:pPr>
      <w:numPr>
        <w:numId w:val="9"/>
      </w:numPr>
      <w:tabs>
        <w:tab w:val="clear" w:pos="432"/>
        <w:tab w:val="num" w:pos="720"/>
      </w:tabs>
      <w:ind w:left="720" w:right="720"/>
    </w:pPr>
  </w:style>
  <w:style w:type="paragraph" w:styleId="ListBullet2">
    <w:name w:val="List Bullet 2"/>
    <w:basedOn w:val="Normal"/>
    <w:rsid w:val="002523F5"/>
    <w:pPr>
      <w:numPr>
        <w:numId w:val="11"/>
      </w:numPr>
      <w:tabs>
        <w:tab w:val="left" w:pos="1170"/>
      </w:tabs>
      <w:spacing w:before="120" w:line="240" w:lineRule="atLeast"/>
      <w:ind w:left="1170"/>
    </w:pPr>
    <w:rPr>
      <w:rFonts w:asciiTheme="minorHAnsi" w:hAnsiTheme="minorHAnsi" w:cstheme="minorHAnsi"/>
      <w:sz w:val="22"/>
    </w:rPr>
  </w:style>
  <w:style w:type="paragraph" w:styleId="ListBullet3">
    <w:name w:val="List Bullet 3"/>
    <w:basedOn w:val="Normal"/>
    <w:rsid w:val="00CC5A07"/>
    <w:pPr>
      <w:numPr>
        <w:numId w:val="13"/>
      </w:numPr>
      <w:contextualSpacing/>
    </w:pPr>
    <w:rPr>
      <w:sz w:val="22"/>
    </w:rPr>
  </w:style>
  <w:style w:type="paragraph" w:styleId="ListContinue">
    <w:name w:val="List Continue"/>
    <w:basedOn w:val="BodyText"/>
    <w:qFormat/>
    <w:rsid w:val="002523F5"/>
    <w:pPr>
      <w:ind w:left="720"/>
    </w:pPr>
  </w:style>
  <w:style w:type="paragraph" w:styleId="ListContinue2">
    <w:name w:val="List Continue 2"/>
    <w:basedOn w:val="BodyText"/>
    <w:qFormat/>
    <w:rsid w:val="00CC5A07"/>
    <w:pPr>
      <w:spacing w:after="240"/>
      <w:ind w:left="864"/>
    </w:pPr>
  </w:style>
  <w:style w:type="paragraph" w:customStyle="1" w:styleId="ListHeadingBold">
    <w:name w:val="List Heading Bold"/>
    <w:basedOn w:val="Normal"/>
    <w:qFormat/>
    <w:rsid w:val="00CC5A07"/>
    <w:pPr>
      <w:keepNext/>
      <w:pageBreakBefore/>
      <w:tabs>
        <w:tab w:val="left" w:pos="539"/>
        <w:tab w:val="left" w:pos="1077"/>
        <w:tab w:val="left" w:pos="1616"/>
      </w:tabs>
      <w:spacing w:before="9120" w:after="60" w:line="240" w:lineRule="atLeast"/>
      <w:outlineLvl w:val="3"/>
    </w:pPr>
    <w:rPr>
      <w:rFonts w:ascii="Arial" w:hAnsi="Arial" w:cs="Arial"/>
      <w:b/>
      <w:bCs/>
      <w:sz w:val="20"/>
      <w:szCs w:val="20"/>
      <w:lang w:eastAsia="nl-NL" w:bidi="ar-SA"/>
    </w:rPr>
  </w:style>
  <w:style w:type="paragraph" w:styleId="ListNumber">
    <w:name w:val="List Number"/>
    <w:basedOn w:val="BodyText"/>
    <w:qFormat/>
    <w:rsid w:val="002523F5"/>
    <w:pPr>
      <w:numPr>
        <w:numId w:val="15"/>
      </w:numPr>
      <w:tabs>
        <w:tab w:val="clear" w:pos="432"/>
        <w:tab w:val="num" w:pos="720"/>
      </w:tabs>
      <w:spacing w:after="60"/>
      <w:ind w:left="720"/>
    </w:pPr>
    <w:rPr>
      <w:rFonts w:eastAsiaTheme="minorEastAsia"/>
      <w:szCs w:val="22"/>
    </w:rPr>
  </w:style>
  <w:style w:type="paragraph" w:styleId="ListNumber2">
    <w:name w:val="List Number 2"/>
    <w:basedOn w:val="BodyText"/>
    <w:rsid w:val="00CC5A07"/>
    <w:pPr>
      <w:numPr>
        <w:numId w:val="17"/>
      </w:numPr>
    </w:pPr>
  </w:style>
  <w:style w:type="paragraph" w:customStyle="1" w:styleId="TableofContents">
    <w:name w:val="Table of Contents"/>
    <w:basedOn w:val="Contents"/>
    <w:next w:val="BodyText"/>
    <w:rsid w:val="00CC5A07"/>
    <w:pPr>
      <w:jc w:val="right"/>
      <w:outlineLvl w:val="9"/>
    </w:pPr>
  </w:style>
  <w:style w:type="paragraph" w:customStyle="1" w:styleId="ListofFigures">
    <w:name w:val="List of Figures"/>
    <w:basedOn w:val="TableofContents"/>
    <w:autoRedefine/>
    <w:rsid w:val="00CC5A07"/>
  </w:style>
  <w:style w:type="character" w:styleId="PageNumber">
    <w:name w:val="page number"/>
    <w:basedOn w:val="DefaultParagraphFont"/>
    <w:rsid w:val="00CC5A07"/>
  </w:style>
  <w:style w:type="paragraph" w:customStyle="1" w:styleId="ParagraphHeading">
    <w:name w:val="Paragraph Heading"/>
    <w:basedOn w:val="Heading4"/>
    <w:next w:val="BodyText"/>
    <w:qFormat/>
    <w:rsid w:val="00CC5A07"/>
    <w:pPr>
      <w:spacing w:after="240"/>
    </w:pPr>
    <w:rPr>
      <w:sz w:val="22"/>
    </w:rPr>
  </w:style>
  <w:style w:type="paragraph" w:customStyle="1" w:styleId="PicNormal">
    <w:name w:val="Pic Normal"/>
    <w:basedOn w:val="BodyText"/>
    <w:autoRedefine/>
    <w:rsid w:val="0072329D"/>
    <w:rPr>
      <w:b/>
      <w:bCs/>
      <w:sz w:val="24"/>
    </w:rPr>
  </w:style>
  <w:style w:type="paragraph" w:customStyle="1" w:styleId="Procedureheading">
    <w:name w:val="Procedure heading"/>
    <w:basedOn w:val="BodyText"/>
    <w:qFormat/>
    <w:rsid w:val="002523F5"/>
    <w:pPr>
      <w:spacing w:before="60" w:after="120"/>
    </w:pPr>
    <w:rPr>
      <w:b/>
      <w:bCs/>
    </w:rPr>
  </w:style>
  <w:style w:type="paragraph" w:customStyle="1" w:styleId="Procedureheadingline">
    <w:name w:val="Procedure heading line"/>
    <w:basedOn w:val="Procedureheading"/>
    <w:qFormat/>
    <w:rsid w:val="00CC5A07"/>
    <w:pPr>
      <w:pBdr>
        <w:bottom w:val="threeDEngrave" w:sz="24" w:space="1" w:color="17365D" w:themeColor="text2" w:themeShade="BF"/>
      </w:pBdr>
      <w:spacing w:before="0" w:after="0"/>
    </w:pPr>
    <w:rPr>
      <w:rFonts w:asciiTheme="minorBidi" w:hAnsiTheme="minorBidi"/>
      <w:sz w:val="2"/>
    </w:rPr>
  </w:style>
  <w:style w:type="paragraph" w:styleId="TOC2">
    <w:name w:val="toc 2"/>
    <w:basedOn w:val="Normal"/>
    <w:next w:val="Normal"/>
    <w:uiPriority w:val="39"/>
    <w:rsid w:val="00CC5A07"/>
    <w:pPr>
      <w:spacing w:before="80" w:line="240" w:lineRule="atLeast"/>
      <w:ind w:left="288"/>
    </w:pPr>
    <w:rPr>
      <w:rFonts w:ascii="Arial" w:hAnsi="Arial"/>
      <w:b/>
      <w:bCs/>
    </w:rPr>
  </w:style>
  <w:style w:type="paragraph" w:customStyle="1" w:styleId="SectionTOC1">
    <w:name w:val="Section TOC 1"/>
    <w:basedOn w:val="TOC2"/>
    <w:qFormat/>
    <w:rsid w:val="00CC5A07"/>
    <w:pPr>
      <w:tabs>
        <w:tab w:val="right" w:leader="dot" w:pos="9360"/>
      </w:tabs>
      <w:spacing w:before="120"/>
      <w:ind w:left="1440"/>
    </w:pPr>
  </w:style>
  <w:style w:type="paragraph" w:customStyle="1" w:styleId="SectionTOC2">
    <w:name w:val="Section TOC 2"/>
    <w:basedOn w:val="SectionTOC1"/>
    <w:qFormat/>
    <w:rsid w:val="00CC5A07"/>
    <w:pPr>
      <w:ind w:left="1872"/>
    </w:pPr>
    <w:rPr>
      <w:b w:val="0"/>
      <w:sz w:val="22"/>
    </w:rPr>
  </w:style>
  <w:style w:type="paragraph" w:customStyle="1" w:styleId="Style1">
    <w:name w:val="Style1"/>
    <w:basedOn w:val="BodyText"/>
    <w:qFormat/>
    <w:rsid w:val="00CC5A07"/>
  </w:style>
  <w:style w:type="paragraph" w:styleId="Subtitle">
    <w:name w:val="Subtitle"/>
    <w:basedOn w:val="Normal"/>
    <w:link w:val="SubtitleChar"/>
    <w:qFormat/>
    <w:rsid w:val="00CC5A07"/>
    <w:rPr>
      <w:u w:val="single"/>
    </w:rPr>
  </w:style>
  <w:style w:type="character" w:customStyle="1" w:styleId="SubtitleChar">
    <w:name w:val="Subtitle Char"/>
    <w:basedOn w:val="DefaultParagraphFont"/>
    <w:link w:val="Subtitle"/>
    <w:rsid w:val="00CC5A07"/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TableBullet">
    <w:name w:val="Table Bullet"/>
    <w:rsid w:val="00CC5A07"/>
    <w:pPr>
      <w:numPr>
        <w:numId w:val="19"/>
      </w:numPr>
      <w:tabs>
        <w:tab w:val="left" w:pos="288"/>
      </w:tabs>
      <w:spacing w:before="40" w:after="40" w:line="240" w:lineRule="atLeast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CC5A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BodyText"/>
    <w:qFormat/>
    <w:rsid w:val="00CC5A07"/>
    <w:pPr>
      <w:spacing w:before="80" w:after="80"/>
    </w:pPr>
    <w:rPr>
      <w:sz w:val="20"/>
    </w:rPr>
  </w:style>
  <w:style w:type="paragraph" w:customStyle="1" w:styleId="Tableheader">
    <w:name w:val="Table header"/>
    <w:basedOn w:val="Tabletext"/>
    <w:qFormat/>
    <w:rsid w:val="00CC5A07"/>
    <w:rPr>
      <w:b/>
    </w:rPr>
  </w:style>
  <w:style w:type="paragraph" w:styleId="TableofFigures">
    <w:name w:val="table of figures"/>
    <w:basedOn w:val="Normal"/>
    <w:next w:val="Normal"/>
    <w:autoRedefine/>
    <w:rsid w:val="00CC5A07"/>
    <w:pPr>
      <w:tabs>
        <w:tab w:val="right" w:leader="dot" w:pos="8630"/>
      </w:tabs>
      <w:spacing w:before="120"/>
    </w:pPr>
    <w:rPr>
      <w:rFonts w:ascii="Verdana" w:hAnsi="Verdana" w:cs="Helvetica"/>
      <w:color w:val="000000"/>
      <w:sz w:val="20"/>
      <w:szCs w:val="20"/>
    </w:rPr>
  </w:style>
  <w:style w:type="paragraph" w:customStyle="1" w:styleId="TextPageFooter">
    <w:name w:val="Text Page Footer"/>
    <w:rsid w:val="00CC5A07"/>
    <w:pPr>
      <w:pBdr>
        <w:top w:val="single" w:sz="8" w:space="1" w:color="auto"/>
      </w:pBdr>
      <w:spacing w:after="0" w:line="240" w:lineRule="auto"/>
    </w:pPr>
    <w:rPr>
      <w:rFonts w:ascii="Verdana" w:eastAsia="Times New Roman" w:hAnsi="Verdana" w:cs="Arial"/>
      <w:color w:val="666699"/>
      <w:sz w:val="16"/>
      <w:szCs w:val="28"/>
    </w:rPr>
  </w:style>
  <w:style w:type="paragraph" w:styleId="Title">
    <w:name w:val="Title"/>
    <w:basedOn w:val="Normal"/>
    <w:link w:val="TitleChar"/>
    <w:qFormat/>
    <w:rsid w:val="0052535A"/>
    <w:rPr>
      <w:rFonts w:asciiTheme="minorHAnsi" w:hAnsiTheme="minorHAnsi" w:cstheme="minorHAns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2535A"/>
    <w:rPr>
      <w:rFonts w:eastAsia="Times New Roman" w:cstheme="minorHAnsi"/>
      <w:b/>
      <w:bCs/>
      <w:sz w:val="36"/>
      <w:szCs w:val="36"/>
    </w:rPr>
  </w:style>
  <w:style w:type="paragraph" w:styleId="TOC1">
    <w:name w:val="toc 1"/>
    <w:basedOn w:val="Normal"/>
    <w:next w:val="BodyText"/>
    <w:uiPriority w:val="39"/>
    <w:rsid w:val="00CC5A07"/>
    <w:pPr>
      <w:spacing w:before="160" w:line="240" w:lineRule="atLeast"/>
    </w:pPr>
    <w:rPr>
      <w:rFonts w:ascii="Arial" w:hAnsi="Arial"/>
      <w:b/>
      <w:bCs/>
      <w:i/>
      <w:iCs/>
    </w:rPr>
  </w:style>
  <w:style w:type="paragraph" w:styleId="TOC3">
    <w:name w:val="toc 3"/>
    <w:basedOn w:val="Normal"/>
    <w:next w:val="Normal"/>
    <w:uiPriority w:val="39"/>
    <w:rsid w:val="00CC5A07"/>
    <w:pPr>
      <w:tabs>
        <w:tab w:val="right" w:leader="dot" w:pos="9350"/>
      </w:tabs>
      <w:spacing w:before="80" w:line="240" w:lineRule="atLeast"/>
      <w:ind w:left="576"/>
    </w:pPr>
    <w:rPr>
      <w:rFonts w:ascii="Arial" w:hAnsi="Arial"/>
      <w:sz w:val="22"/>
    </w:rPr>
  </w:style>
  <w:style w:type="paragraph" w:customStyle="1" w:styleId="TOCNumber">
    <w:name w:val="TOC Number"/>
    <w:basedOn w:val="TOC1"/>
    <w:qFormat/>
    <w:rsid w:val="00CC5A07"/>
    <w:pPr>
      <w:tabs>
        <w:tab w:val="right" w:pos="9360"/>
      </w:tabs>
      <w:outlineLvl w:val="0"/>
    </w:pPr>
    <w:rPr>
      <w:bCs w:val="0"/>
      <w:i w:val="0"/>
      <w:iCs w:val="0"/>
      <w:color w:val="56A0D3"/>
      <w:sz w:val="40"/>
    </w:rPr>
  </w:style>
  <w:style w:type="paragraph" w:customStyle="1" w:styleId="PicList">
    <w:name w:val="Pic List"/>
    <w:basedOn w:val="PicNormal"/>
    <w:rsid w:val="002523F5"/>
    <w:pPr>
      <w:ind w:left="720"/>
    </w:pPr>
    <w:rPr>
      <w:noProof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028C9"/>
    <w:pPr>
      <w:spacing w:before="100" w:beforeAutospacing="1" w:after="100" w:afterAutospacing="1"/>
    </w:pPr>
    <w:rPr>
      <w:rFonts w:eastAsiaTheme="minorEastAsia"/>
    </w:rPr>
  </w:style>
  <w:style w:type="paragraph" w:styleId="Revision">
    <w:name w:val="Revision"/>
    <w:hidden/>
    <w:uiPriority w:val="99"/>
    <w:semiHidden/>
    <w:rsid w:val="00BE6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1D9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1D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520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819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99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82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65C0E-57D2-4523-8BA4-1878CD19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CSalem</dc:creator>
  <cp:lastModifiedBy>rrkrisauthor@gmail.com</cp:lastModifiedBy>
  <cp:revision>3</cp:revision>
  <dcterms:created xsi:type="dcterms:W3CDTF">2022-03-18T15:53:00Z</dcterms:created>
  <dcterms:modified xsi:type="dcterms:W3CDTF">2022-03-18T16:04:00Z</dcterms:modified>
</cp:coreProperties>
</file>